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B410A" w14:textId="77777777" w:rsidR="00666302" w:rsidRPr="00666302" w:rsidRDefault="00666302" w:rsidP="00666302">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t>Question 1</w:t>
      </w:r>
    </w:p>
    <w:p w14:paraId="095AD9DA"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Write a program to input and store n integers (n &gt; 0) in a single subscripted variable and print each number with its frequency. The output should contain number and its frequency in two different columns.</w:t>
      </w:r>
    </w:p>
    <w:p w14:paraId="7D644307"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Sample Input: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340"/>
        <w:gridCol w:w="340"/>
        <w:gridCol w:w="340"/>
        <w:gridCol w:w="340"/>
        <w:gridCol w:w="340"/>
        <w:gridCol w:w="340"/>
        <w:gridCol w:w="340"/>
        <w:gridCol w:w="340"/>
        <w:gridCol w:w="340"/>
        <w:gridCol w:w="340"/>
        <w:gridCol w:w="340"/>
        <w:gridCol w:w="340"/>
        <w:gridCol w:w="355"/>
      </w:tblGrid>
      <w:tr w:rsidR="00666302" w:rsidRPr="00666302" w14:paraId="079FEA72" w14:textId="77777777" w:rsidTr="00666302">
        <w:trPr>
          <w:tblCellSpacing w:w="15" w:type="dxa"/>
        </w:trPr>
        <w:tc>
          <w:tcPr>
            <w:tcW w:w="0" w:type="auto"/>
            <w:vAlign w:val="center"/>
            <w:hideMark/>
          </w:tcPr>
          <w:p w14:paraId="0A6C64A6"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12</w:t>
            </w:r>
          </w:p>
        </w:tc>
        <w:tc>
          <w:tcPr>
            <w:tcW w:w="0" w:type="auto"/>
            <w:vAlign w:val="center"/>
            <w:hideMark/>
          </w:tcPr>
          <w:p w14:paraId="7B5DE694"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20</w:t>
            </w:r>
          </w:p>
        </w:tc>
        <w:tc>
          <w:tcPr>
            <w:tcW w:w="0" w:type="auto"/>
            <w:vAlign w:val="center"/>
            <w:hideMark/>
          </w:tcPr>
          <w:p w14:paraId="5C63B765"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14</w:t>
            </w:r>
          </w:p>
        </w:tc>
        <w:tc>
          <w:tcPr>
            <w:tcW w:w="0" w:type="auto"/>
            <w:vAlign w:val="center"/>
            <w:hideMark/>
          </w:tcPr>
          <w:p w14:paraId="787F92CD"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12</w:t>
            </w:r>
          </w:p>
        </w:tc>
        <w:tc>
          <w:tcPr>
            <w:tcW w:w="0" w:type="auto"/>
            <w:vAlign w:val="center"/>
            <w:hideMark/>
          </w:tcPr>
          <w:p w14:paraId="512FBF01"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12</w:t>
            </w:r>
          </w:p>
        </w:tc>
        <w:tc>
          <w:tcPr>
            <w:tcW w:w="0" w:type="auto"/>
            <w:vAlign w:val="center"/>
            <w:hideMark/>
          </w:tcPr>
          <w:p w14:paraId="2FBF5F02"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20</w:t>
            </w:r>
          </w:p>
        </w:tc>
        <w:tc>
          <w:tcPr>
            <w:tcW w:w="0" w:type="auto"/>
            <w:vAlign w:val="center"/>
            <w:hideMark/>
          </w:tcPr>
          <w:p w14:paraId="5BAC9ACE"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16</w:t>
            </w:r>
          </w:p>
        </w:tc>
        <w:tc>
          <w:tcPr>
            <w:tcW w:w="0" w:type="auto"/>
            <w:vAlign w:val="center"/>
            <w:hideMark/>
          </w:tcPr>
          <w:p w14:paraId="07BBAAD4"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16</w:t>
            </w:r>
          </w:p>
        </w:tc>
        <w:tc>
          <w:tcPr>
            <w:tcW w:w="0" w:type="auto"/>
            <w:vAlign w:val="center"/>
            <w:hideMark/>
          </w:tcPr>
          <w:p w14:paraId="45954043"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14</w:t>
            </w:r>
          </w:p>
        </w:tc>
        <w:tc>
          <w:tcPr>
            <w:tcW w:w="0" w:type="auto"/>
            <w:vAlign w:val="center"/>
            <w:hideMark/>
          </w:tcPr>
          <w:p w14:paraId="09CF1B7E"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14</w:t>
            </w:r>
          </w:p>
        </w:tc>
        <w:tc>
          <w:tcPr>
            <w:tcW w:w="0" w:type="auto"/>
            <w:vAlign w:val="center"/>
            <w:hideMark/>
          </w:tcPr>
          <w:p w14:paraId="695E5962"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12</w:t>
            </w:r>
          </w:p>
        </w:tc>
        <w:tc>
          <w:tcPr>
            <w:tcW w:w="0" w:type="auto"/>
            <w:vAlign w:val="center"/>
            <w:hideMark/>
          </w:tcPr>
          <w:p w14:paraId="6397EFAC"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20</w:t>
            </w:r>
          </w:p>
        </w:tc>
        <w:tc>
          <w:tcPr>
            <w:tcW w:w="0" w:type="auto"/>
            <w:vAlign w:val="center"/>
            <w:hideMark/>
          </w:tcPr>
          <w:p w14:paraId="56D288FA"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18</w:t>
            </w:r>
          </w:p>
        </w:tc>
        <w:tc>
          <w:tcPr>
            <w:tcW w:w="0" w:type="auto"/>
            <w:vAlign w:val="center"/>
            <w:hideMark/>
          </w:tcPr>
          <w:p w14:paraId="65DDC372"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18</w:t>
            </w:r>
          </w:p>
        </w:tc>
      </w:tr>
    </w:tbl>
    <w:p w14:paraId="1CF1DED3"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Sample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1"/>
        <w:gridCol w:w="1351"/>
      </w:tblGrid>
      <w:tr w:rsidR="00666302" w:rsidRPr="00666302" w14:paraId="249FA7FE" w14:textId="77777777" w:rsidTr="00666302">
        <w:trPr>
          <w:tblHeader/>
          <w:tblCellSpacing w:w="15" w:type="dxa"/>
        </w:trPr>
        <w:tc>
          <w:tcPr>
            <w:tcW w:w="0" w:type="auto"/>
            <w:vAlign w:val="center"/>
            <w:hideMark/>
          </w:tcPr>
          <w:p w14:paraId="05FDFC1A" w14:textId="77777777" w:rsidR="00666302" w:rsidRPr="00666302" w:rsidRDefault="00666302" w:rsidP="00666302">
            <w:pPr>
              <w:spacing w:after="0" w:line="240" w:lineRule="auto"/>
              <w:jc w:val="center"/>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t>Number</w:t>
            </w:r>
          </w:p>
        </w:tc>
        <w:tc>
          <w:tcPr>
            <w:tcW w:w="0" w:type="auto"/>
            <w:vAlign w:val="center"/>
            <w:hideMark/>
          </w:tcPr>
          <w:p w14:paraId="7BBD34CD" w14:textId="77777777" w:rsidR="00666302" w:rsidRPr="00666302" w:rsidRDefault="00666302" w:rsidP="00666302">
            <w:pPr>
              <w:spacing w:after="0" w:line="240" w:lineRule="auto"/>
              <w:jc w:val="center"/>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t>Frequency</w:t>
            </w:r>
          </w:p>
        </w:tc>
      </w:tr>
      <w:tr w:rsidR="00666302" w:rsidRPr="00666302" w14:paraId="4CD99561" w14:textId="77777777" w:rsidTr="00666302">
        <w:trPr>
          <w:tblCellSpacing w:w="15" w:type="dxa"/>
        </w:trPr>
        <w:tc>
          <w:tcPr>
            <w:tcW w:w="0" w:type="auto"/>
            <w:vAlign w:val="center"/>
            <w:hideMark/>
          </w:tcPr>
          <w:p w14:paraId="1BFC7725"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12</w:t>
            </w:r>
          </w:p>
        </w:tc>
        <w:tc>
          <w:tcPr>
            <w:tcW w:w="0" w:type="auto"/>
            <w:vAlign w:val="center"/>
            <w:hideMark/>
          </w:tcPr>
          <w:p w14:paraId="3F737EF0"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4</w:t>
            </w:r>
          </w:p>
        </w:tc>
      </w:tr>
      <w:tr w:rsidR="00666302" w:rsidRPr="00666302" w14:paraId="5AA0C246" w14:textId="77777777" w:rsidTr="00666302">
        <w:trPr>
          <w:tblCellSpacing w:w="15" w:type="dxa"/>
        </w:trPr>
        <w:tc>
          <w:tcPr>
            <w:tcW w:w="0" w:type="auto"/>
            <w:vAlign w:val="center"/>
            <w:hideMark/>
          </w:tcPr>
          <w:p w14:paraId="52447C0F"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14</w:t>
            </w:r>
          </w:p>
        </w:tc>
        <w:tc>
          <w:tcPr>
            <w:tcW w:w="0" w:type="auto"/>
            <w:vAlign w:val="center"/>
            <w:hideMark/>
          </w:tcPr>
          <w:p w14:paraId="285832C7"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3</w:t>
            </w:r>
          </w:p>
        </w:tc>
      </w:tr>
      <w:tr w:rsidR="00666302" w:rsidRPr="00666302" w14:paraId="6EA2F487" w14:textId="77777777" w:rsidTr="00666302">
        <w:trPr>
          <w:tblCellSpacing w:w="15" w:type="dxa"/>
        </w:trPr>
        <w:tc>
          <w:tcPr>
            <w:tcW w:w="0" w:type="auto"/>
            <w:vAlign w:val="center"/>
            <w:hideMark/>
          </w:tcPr>
          <w:p w14:paraId="6449EA4B"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16</w:t>
            </w:r>
          </w:p>
        </w:tc>
        <w:tc>
          <w:tcPr>
            <w:tcW w:w="0" w:type="auto"/>
            <w:vAlign w:val="center"/>
            <w:hideMark/>
          </w:tcPr>
          <w:p w14:paraId="02AE2A8C"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w:t>
            </w:r>
          </w:p>
        </w:tc>
      </w:tr>
      <w:tr w:rsidR="00666302" w:rsidRPr="00666302" w14:paraId="262800E1" w14:textId="77777777" w:rsidTr="00666302">
        <w:trPr>
          <w:tblCellSpacing w:w="15" w:type="dxa"/>
        </w:trPr>
        <w:tc>
          <w:tcPr>
            <w:tcW w:w="0" w:type="auto"/>
            <w:vAlign w:val="center"/>
            <w:hideMark/>
          </w:tcPr>
          <w:p w14:paraId="7C8BDDAC"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18</w:t>
            </w:r>
          </w:p>
        </w:tc>
        <w:tc>
          <w:tcPr>
            <w:tcW w:w="0" w:type="auto"/>
            <w:vAlign w:val="center"/>
            <w:hideMark/>
          </w:tcPr>
          <w:p w14:paraId="1CC3FF5B"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w:t>
            </w:r>
          </w:p>
        </w:tc>
      </w:tr>
      <w:tr w:rsidR="00666302" w:rsidRPr="00666302" w14:paraId="2B09D726" w14:textId="77777777" w:rsidTr="00666302">
        <w:trPr>
          <w:tblCellSpacing w:w="15" w:type="dxa"/>
        </w:trPr>
        <w:tc>
          <w:tcPr>
            <w:tcW w:w="0" w:type="auto"/>
            <w:vAlign w:val="center"/>
            <w:hideMark/>
          </w:tcPr>
          <w:p w14:paraId="67B681C4"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20</w:t>
            </w:r>
          </w:p>
        </w:tc>
        <w:tc>
          <w:tcPr>
            <w:tcW w:w="0" w:type="auto"/>
            <w:vAlign w:val="center"/>
            <w:hideMark/>
          </w:tcPr>
          <w:p w14:paraId="5F9D27B9"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3</w:t>
            </w:r>
          </w:p>
        </w:tc>
      </w:tr>
    </w:tbl>
    <w:p w14:paraId="338F98B5"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Solution</w:t>
      </w:r>
    </w:p>
    <w:p w14:paraId="26E231A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import java.util.Scanner;</w:t>
      </w:r>
    </w:p>
    <w:p w14:paraId="4E9845C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42B91F1C" w14:textId="10A7396A"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public class SDAFrequency</w:t>
      </w:r>
    </w:p>
    <w:p w14:paraId="52EB43C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t>
      </w:r>
    </w:p>
    <w:p w14:paraId="2693CB2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public static void main(String args[]) {</w:t>
      </w:r>
    </w:p>
    <w:p w14:paraId="0EE5C1A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Scanner in = new Scanner(System.in);</w:t>
      </w:r>
    </w:p>
    <w:p w14:paraId="1F42203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System.out.print("Enter n: ");</w:t>
      </w:r>
    </w:p>
    <w:p w14:paraId="46DBD3C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n = in.nextInt();</w:t>
      </w:r>
    </w:p>
    <w:p w14:paraId="7A591AD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4766985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(n &lt;= 0) {</w:t>
      </w:r>
    </w:p>
    <w:p w14:paraId="45F0434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System.out.println("Invalid Input! n should be greater than 0.");</w:t>
      </w:r>
    </w:p>
    <w:p w14:paraId="2D51378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return;</w:t>
      </w:r>
    </w:p>
    <w:p w14:paraId="1FCB4BB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5524B55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7C4DF98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arr[] = new int[n];</w:t>
      </w:r>
    </w:p>
    <w:p w14:paraId="566BE82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04B6B85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System.out.println("Enter array elements:");</w:t>
      </w:r>
    </w:p>
    <w:p w14:paraId="70CA27E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n; i++) {</w:t>
      </w:r>
    </w:p>
    <w:p w14:paraId="1669F4B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arr[i] = in.nextInt();</w:t>
      </w:r>
    </w:p>
    <w:p w14:paraId="79DE70B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6597F57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1B0211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lastRenderedPageBreak/>
        <w:t xml:space="preserve">        //Sort the array</w:t>
      </w:r>
    </w:p>
    <w:p w14:paraId="2CF2EAF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n - 1; i++) {</w:t>
      </w:r>
    </w:p>
    <w:p w14:paraId="7E2CDD9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j = 0; j &lt; n - i - 1; j++) {</w:t>
      </w:r>
    </w:p>
    <w:p w14:paraId="1A3EF91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(arr[j] &gt; arr[j + 1]) {</w:t>
      </w:r>
    </w:p>
    <w:p w14:paraId="7CE61F5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t = arr[j];</w:t>
      </w:r>
    </w:p>
    <w:p w14:paraId="234D842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arr[j] = arr[j+1];</w:t>
      </w:r>
    </w:p>
    <w:p w14:paraId="6FD4B37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arr[j+1] = t;</w:t>
      </w:r>
    </w:p>
    <w:p w14:paraId="4DF51B5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4F26CD6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 </w:t>
      </w:r>
    </w:p>
    <w:p w14:paraId="1EA3628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7D07BB0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2C9E90D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System.out.println("Number\tFrequency");</w:t>
      </w:r>
    </w:p>
    <w:p w14:paraId="5A26B89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count = 0;</w:t>
      </w:r>
    </w:p>
    <w:p w14:paraId="1A84F6D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n - 1; i++) {</w:t>
      </w:r>
    </w:p>
    <w:p w14:paraId="79FF4CF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count++;</w:t>
      </w:r>
    </w:p>
    <w:p w14:paraId="52392B1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(arr[i] != arr[i + 1]) {</w:t>
      </w:r>
    </w:p>
    <w:p w14:paraId="7636555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System.out.println(arr[i] + "\t" + count);</w:t>
      </w:r>
    </w:p>
    <w:p w14:paraId="1D74B17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count = 0;</w:t>
      </w:r>
    </w:p>
    <w:p w14:paraId="20C9DBF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7B080DC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7F05B24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89655E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//Print frequency of last element</w:t>
      </w:r>
    </w:p>
    <w:p w14:paraId="5A69F9E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count++;</w:t>
      </w:r>
    </w:p>
    <w:p w14:paraId="2EA4BFE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System.out.println(arr[n - 1] + "\t" + count);</w:t>
      </w:r>
    </w:p>
    <w:p w14:paraId="0161CD9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2019E6B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t>
      </w:r>
    </w:p>
    <w:p w14:paraId="1CB3C1F0" w14:textId="77777777" w:rsidR="00666302" w:rsidRPr="00666302" w:rsidRDefault="00666302" w:rsidP="00666302">
      <w:pPr>
        <w:spacing w:before="100" w:beforeAutospacing="1" w:after="100" w:afterAutospacing="1" w:line="240" w:lineRule="auto"/>
        <w:outlineLvl w:val="4"/>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t>Output</w:t>
      </w:r>
    </w:p>
    <w:p w14:paraId="3723C48E" w14:textId="19A70D75" w:rsidR="00666302" w:rsidRPr="00666302" w:rsidRDefault="00666302" w:rsidP="00666302">
      <w:pPr>
        <w:spacing w:after="0" w:line="240" w:lineRule="auto"/>
        <w:rPr>
          <w:rFonts w:ascii="Times New Roman" w:eastAsia="Times New Roman" w:hAnsi="Times New Roman" w:cs="Times New Roman"/>
          <w:sz w:val="28"/>
          <w:szCs w:val="28"/>
          <w:lang w:eastAsia="en-IN"/>
        </w:rPr>
      </w:pPr>
    </w:p>
    <w:p w14:paraId="72384BCB" w14:textId="77777777" w:rsidR="00666302" w:rsidRPr="00666302" w:rsidRDefault="00666302" w:rsidP="00666302">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t>Question 2</w:t>
      </w:r>
    </w:p>
    <w:p w14:paraId="74C0A8EC"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Write a program to accept a set of n integers (where n &gt; 0) in a single dimensional array. Arrange the elements of the array such that the lowest number appears in the centre of the array, next lower number in the right cell of the centre, next lower in the left cell of the centre and so on... . The process will stop when the highest number will set in its appropriate cell. Finally, display the array elements.</w:t>
      </w:r>
    </w:p>
    <w:p w14:paraId="1E1D6172"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Assume that the memory space is less. Hence, you don't need to create extra array for the aforesaid task.</w:t>
      </w:r>
    </w:p>
    <w:p w14:paraId="683001B1"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Example:</w:t>
      </w:r>
    </w:p>
    <w:p w14:paraId="14BDD4BF"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lastRenderedPageBreak/>
        <w:t>Input: 1 2 3 4 5</w:t>
      </w:r>
      <w:r w:rsidRPr="00666302">
        <w:rPr>
          <w:rFonts w:ascii="Times New Roman" w:eastAsia="Times New Roman" w:hAnsi="Times New Roman" w:cs="Times New Roman"/>
          <w:sz w:val="28"/>
          <w:szCs w:val="28"/>
          <w:lang w:eastAsia="en-IN"/>
        </w:rPr>
        <w:br/>
        <w:t>Output: 5 3 1 2 4</w:t>
      </w:r>
    </w:p>
    <w:p w14:paraId="51975703"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Input: 11 12 31 14 5</w:t>
      </w:r>
      <w:r w:rsidRPr="00666302">
        <w:rPr>
          <w:rFonts w:ascii="Times New Roman" w:eastAsia="Times New Roman" w:hAnsi="Times New Roman" w:cs="Times New Roman"/>
          <w:sz w:val="28"/>
          <w:szCs w:val="28"/>
          <w:lang w:eastAsia="en-IN"/>
        </w:rPr>
        <w:br/>
        <w:t>Output: 31 12 5 11 14</w:t>
      </w:r>
    </w:p>
    <w:p w14:paraId="35F1EDB3"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Solution</w:t>
      </w:r>
    </w:p>
    <w:p w14:paraId="1D38BD2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import java.util.Scanner;</w:t>
      </w:r>
    </w:p>
    <w:p w14:paraId="24BE365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3036D2DD" w14:textId="57803C24"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public class SDAArrange</w:t>
      </w:r>
    </w:p>
    <w:p w14:paraId="4244316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t>
      </w:r>
    </w:p>
    <w:p w14:paraId="4D28942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public static void main(String args[]) {</w:t>
      </w:r>
    </w:p>
    <w:p w14:paraId="28C7DA6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Scanner in = new Scanner(System.in);</w:t>
      </w:r>
    </w:p>
    <w:p w14:paraId="1611A90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System.out.print("Enter n: ");</w:t>
      </w:r>
    </w:p>
    <w:p w14:paraId="3E8D8F8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n = in.nextInt();</w:t>
      </w:r>
    </w:p>
    <w:p w14:paraId="57C8647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3DC41AE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(n &lt;= 0) {</w:t>
      </w:r>
    </w:p>
    <w:p w14:paraId="2749D82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System.out.println("Invalid Input! n should be greater than 0.");</w:t>
      </w:r>
    </w:p>
    <w:p w14:paraId="56F72DA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return;</w:t>
      </w:r>
    </w:p>
    <w:p w14:paraId="639E804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52AC419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355D2C3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arr[] = new int[n];</w:t>
      </w:r>
    </w:p>
    <w:p w14:paraId="527675E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System.out.println("Enter array elements:");</w:t>
      </w:r>
    </w:p>
    <w:p w14:paraId="2595E7A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n; i++) {</w:t>
      </w:r>
    </w:p>
    <w:p w14:paraId="02E599A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arr[i] = in.nextInt();</w:t>
      </w:r>
    </w:p>
    <w:p w14:paraId="3D43C82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6C61392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68DAB9F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2A1C9A6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 Steps to arrange the array:</w:t>
      </w:r>
    </w:p>
    <w:p w14:paraId="265B8C2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 1. Sort the array</w:t>
      </w:r>
    </w:p>
    <w:p w14:paraId="211C72E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 {5, 11, 12, 14, 31}</w:t>
      </w:r>
    </w:p>
    <w:p w14:paraId="5B70233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 2. Get elements at odd indexes in the array</w:t>
      </w:r>
    </w:p>
    <w:p w14:paraId="7803CA0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 to the right</w:t>
      </w:r>
    </w:p>
    <w:p w14:paraId="446A283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 {5, 12, 31, 11, 14}</w:t>
      </w:r>
    </w:p>
    <w:p w14:paraId="379680E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 3. Reverse the sub-array from 0 to (n-1) / 2</w:t>
      </w:r>
    </w:p>
    <w:p w14:paraId="23DC087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 {31, 12, 5, 11, 14}</w:t>
      </w:r>
    </w:p>
    <w:p w14:paraId="4B3DA24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6888BD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F687F9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//Step 1: Sort the array</w:t>
      </w:r>
    </w:p>
    <w:p w14:paraId="36F43D5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n - 1; i++) {</w:t>
      </w:r>
    </w:p>
    <w:p w14:paraId="52E313B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j = 0; j &lt; n - i - 1; j++) {</w:t>
      </w:r>
    </w:p>
    <w:p w14:paraId="6C793CA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(arr[j] &gt; arr[j + 1]) {</w:t>
      </w:r>
    </w:p>
    <w:p w14:paraId="0218002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lastRenderedPageBreak/>
        <w:t xml:space="preserve">                    int t = arr[j];</w:t>
      </w:r>
    </w:p>
    <w:p w14:paraId="6DCB726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arr[j] = arr[j+1];</w:t>
      </w:r>
    </w:p>
    <w:p w14:paraId="30F17C4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arr[j+1] = t;</w:t>
      </w:r>
    </w:p>
    <w:p w14:paraId="3B3A18B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3ED4268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 </w:t>
      </w:r>
    </w:p>
    <w:p w14:paraId="6BD6423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5B7DF0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49F4B4E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//Step 2: Get elements at odd indexes to the right</w:t>
      </w:r>
    </w:p>
    <w:p w14:paraId="4BCC470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endIdx = n - 1;</w:t>
      </w:r>
    </w:p>
    <w:p w14:paraId="76CD93D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startIdx;</w:t>
      </w:r>
    </w:p>
    <w:p w14:paraId="47AE413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30933E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(n % 2 == 0) {</w:t>
      </w:r>
    </w:p>
    <w:p w14:paraId="1318D2A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startIdx = n - 1;</w:t>
      </w:r>
    </w:p>
    <w:p w14:paraId="3A55165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6D46429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else {</w:t>
      </w:r>
    </w:p>
    <w:p w14:paraId="3B75B64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startIdx = n - 2;</w:t>
      </w:r>
    </w:p>
    <w:p w14:paraId="2DDDD15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31B444B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6BBC884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while (startIdx &gt; 0) {</w:t>
      </w:r>
    </w:p>
    <w:p w14:paraId="3AC4F24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t = arr[startIdx];</w:t>
      </w:r>
    </w:p>
    <w:p w14:paraId="309013A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idx = startIdx;</w:t>
      </w:r>
    </w:p>
    <w:p w14:paraId="224F5A9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59533A0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while (idx != endIdx) {</w:t>
      </w:r>
    </w:p>
    <w:p w14:paraId="68E6235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arr[idx] = arr[idx + 1];</w:t>
      </w:r>
    </w:p>
    <w:p w14:paraId="5FE5AF2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idx++;</w:t>
      </w:r>
    </w:p>
    <w:p w14:paraId="097DEF2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3F4D29B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E45932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arr[idx] = t;</w:t>
      </w:r>
    </w:p>
    <w:p w14:paraId="1E2AA12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startIdx -= 2;</w:t>
      </w:r>
    </w:p>
    <w:p w14:paraId="6474025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endIdx -= 1;</w:t>
      </w:r>
    </w:p>
    <w:p w14:paraId="5189D86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303F043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7C9178E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//Step 3: Reverse the sub-array from 0 to (n-1) / 2</w:t>
      </w:r>
    </w:p>
    <w:p w14:paraId="73D9698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j = (n - 1) / 2; i &lt; j; i++, j--) {</w:t>
      </w:r>
    </w:p>
    <w:p w14:paraId="76B3227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t = arr[i];</w:t>
      </w:r>
    </w:p>
    <w:p w14:paraId="513DD36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arr[i] = arr[j];</w:t>
      </w:r>
    </w:p>
    <w:p w14:paraId="4BE4A5E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arr[j] = t;</w:t>
      </w:r>
    </w:p>
    <w:p w14:paraId="1DBCAC2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6A2591A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3E51E86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//Print the final array</w:t>
      </w:r>
    </w:p>
    <w:p w14:paraId="674D490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n; i++) {</w:t>
      </w:r>
    </w:p>
    <w:p w14:paraId="1AF75F5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System.out.print(arr[i] + " ");</w:t>
      </w:r>
    </w:p>
    <w:p w14:paraId="1F10951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5A349E6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lastRenderedPageBreak/>
        <w:t xml:space="preserve">    }</w:t>
      </w:r>
    </w:p>
    <w:p w14:paraId="529FF54C" w14:textId="122941E4"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t>
      </w:r>
    </w:p>
    <w:p w14:paraId="5D9242CB" w14:textId="6D9014BB" w:rsidR="00666302" w:rsidRPr="00666302" w:rsidRDefault="00666302" w:rsidP="00666302">
      <w:pPr>
        <w:spacing w:after="0" w:line="240" w:lineRule="auto"/>
        <w:rPr>
          <w:rFonts w:ascii="Times New Roman" w:eastAsia="Times New Roman" w:hAnsi="Times New Roman" w:cs="Times New Roman"/>
          <w:sz w:val="28"/>
          <w:szCs w:val="28"/>
          <w:lang w:eastAsia="en-IN"/>
        </w:rPr>
      </w:pPr>
    </w:p>
    <w:p w14:paraId="4F194BF3" w14:textId="4B783A1A" w:rsidR="00666302" w:rsidRPr="00666302" w:rsidRDefault="00666302" w:rsidP="00666302">
      <w:pPr>
        <w:spacing w:after="0" w:line="240" w:lineRule="auto"/>
        <w:rPr>
          <w:rFonts w:ascii="Times New Roman" w:eastAsia="Times New Roman" w:hAnsi="Times New Roman" w:cs="Times New Roman"/>
          <w:sz w:val="28"/>
          <w:szCs w:val="28"/>
          <w:lang w:eastAsia="en-IN"/>
        </w:rPr>
      </w:pPr>
    </w:p>
    <w:p w14:paraId="188379D4" w14:textId="77777777" w:rsidR="00666302" w:rsidRPr="00666302" w:rsidRDefault="00666302" w:rsidP="00666302">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t>Question 3</w:t>
      </w:r>
    </w:p>
    <w:p w14:paraId="06E5779C"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A bank intends to design a program to display the denomination of an input amount, up to 5 digits. The available denomination with the bank are of rupees 2000, 500, 200, 100, 50, 20, 10 and 1.</w:t>
      </w:r>
    </w:p>
    <w:p w14:paraId="2C2A5AFD"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Design a program to accept the amount from the user and display the break-up in descending order of denominations. (i.e., preference should be given to the highest denomination available) along with the total number of notes.</w:t>
      </w:r>
    </w:p>
    <w:p w14:paraId="6FF1620A"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[Note: Only the denomination used should be displayed].</w:t>
      </w:r>
    </w:p>
    <w:p w14:paraId="1A4B1A70"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Also print the amount in words according to the digits.</w:t>
      </w:r>
    </w:p>
    <w:p w14:paraId="4E41F774"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Example 1:</w:t>
      </w:r>
    </w:p>
    <w:p w14:paraId="53BF02E4"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Input:</w:t>
      </w:r>
      <w:r w:rsidRPr="00666302">
        <w:rPr>
          <w:rFonts w:ascii="Times New Roman" w:eastAsia="Times New Roman" w:hAnsi="Times New Roman" w:cs="Times New Roman"/>
          <w:sz w:val="28"/>
          <w:szCs w:val="28"/>
          <w:lang w:eastAsia="en-IN"/>
        </w:rPr>
        <w:br/>
        <w:t>14836</w:t>
      </w:r>
    </w:p>
    <w:p w14:paraId="61DED84A"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Output:</w:t>
      </w:r>
      <w:r w:rsidRPr="00666302">
        <w:rPr>
          <w:rFonts w:ascii="Times New Roman" w:eastAsia="Times New Roman" w:hAnsi="Times New Roman" w:cs="Times New Roman"/>
          <w:sz w:val="28"/>
          <w:szCs w:val="28"/>
          <w:lang w:eastAsia="en-IN"/>
        </w:rPr>
        <w:br/>
        <w:t>One Four Eight Three Six</w:t>
      </w:r>
      <w:r w:rsidRPr="00666302">
        <w:rPr>
          <w:rFonts w:ascii="Times New Roman" w:eastAsia="Times New Roman" w:hAnsi="Times New Roman" w:cs="Times New Roman"/>
          <w:sz w:val="28"/>
          <w:szCs w:val="28"/>
          <w:lang w:eastAsia="en-IN"/>
        </w:rPr>
        <w:br/>
        <w:t>Denomination:</w:t>
      </w:r>
      <w:r w:rsidRPr="00666302">
        <w:rPr>
          <w:rFonts w:ascii="Times New Roman" w:eastAsia="Times New Roman" w:hAnsi="Times New Roman" w:cs="Times New Roman"/>
          <w:sz w:val="28"/>
          <w:szCs w:val="28"/>
          <w:lang w:eastAsia="en-IN"/>
        </w:rPr>
        <w:br/>
        <w:t>2000 * 7 = 14000</w:t>
      </w:r>
      <w:r w:rsidRPr="00666302">
        <w:rPr>
          <w:rFonts w:ascii="Times New Roman" w:eastAsia="Times New Roman" w:hAnsi="Times New Roman" w:cs="Times New Roman"/>
          <w:sz w:val="28"/>
          <w:szCs w:val="28"/>
          <w:lang w:eastAsia="en-IN"/>
        </w:rPr>
        <w:br/>
        <w:t>500 * 1 = 500</w:t>
      </w:r>
      <w:r w:rsidRPr="00666302">
        <w:rPr>
          <w:rFonts w:ascii="Times New Roman" w:eastAsia="Times New Roman" w:hAnsi="Times New Roman" w:cs="Times New Roman"/>
          <w:sz w:val="28"/>
          <w:szCs w:val="28"/>
          <w:lang w:eastAsia="en-IN"/>
        </w:rPr>
        <w:br/>
        <w:t>200 * 1 = 200</w:t>
      </w:r>
      <w:r w:rsidRPr="00666302">
        <w:rPr>
          <w:rFonts w:ascii="Times New Roman" w:eastAsia="Times New Roman" w:hAnsi="Times New Roman" w:cs="Times New Roman"/>
          <w:sz w:val="28"/>
          <w:szCs w:val="28"/>
          <w:lang w:eastAsia="en-IN"/>
        </w:rPr>
        <w:br/>
        <w:t>100 * 1 = 100</w:t>
      </w:r>
      <w:r w:rsidRPr="00666302">
        <w:rPr>
          <w:rFonts w:ascii="Times New Roman" w:eastAsia="Times New Roman" w:hAnsi="Times New Roman" w:cs="Times New Roman"/>
          <w:sz w:val="28"/>
          <w:szCs w:val="28"/>
          <w:lang w:eastAsia="en-IN"/>
        </w:rPr>
        <w:br/>
        <w:t>20 * 1 = 20</w:t>
      </w:r>
      <w:r w:rsidRPr="00666302">
        <w:rPr>
          <w:rFonts w:ascii="Times New Roman" w:eastAsia="Times New Roman" w:hAnsi="Times New Roman" w:cs="Times New Roman"/>
          <w:sz w:val="28"/>
          <w:szCs w:val="28"/>
          <w:lang w:eastAsia="en-IN"/>
        </w:rPr>
        <w:br/>
        <w:t>10 * 1 = 10</w:t>
      </w:r>
      <w:r w:rsidRPr="00666302">
        <w:rPr>
          <w:rFonts w:ascii="Times New Roman" w:eastAsia="Times New Roman" w:hAnsi="Times New Roman" w:cs="Times New Roman"/>
          <w:sz w:val="28"/>
          <w:szCs w:val="28"/>
          <w:lang w:eastAsia="en-IN"/>
        </w:rPr>
        <w:br/>
        <w:t>1 * 6 = 6</w:t>
      </w:r>
    </w:p>
    <w:p w14:paraId="3D1C8B90"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Example 2:</w:t>
      </w:r>
    </w:p>
    <w:p w14:paraId="0B22F6BF"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Input:</w:t>
      </w:r>
      <w:r w:rsidRPr="00666302">
        <w:rPr>
          <w:rFonts w:ascii="Times New Roman" w:eastAsia="Times New Roman" w:hAnsi="Times New Roman" w:cs="Times New Roman"/>
          <w:sz w:val="28"/>
          <w:szCs w:val="28"/>
          <w:lang w:eastAsia="en-IN"/>
        </w:rPr>
        <w:br/>
        <w:t>235001</w:t>
      </w:r>
    </w:p>
    <w:p w14:paraId="5760B249"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Output:</w:t>
      </w:r>
      <w:r w:rsidRPr="00666302">
        <w:rPr>
          <w:rFonts w:ascii="Times New Roman" w:eastAsia="Times New Roman" w:hAnsi="Times New Roman" w:cs="Times New Roman"/>
          <w:sz w:val="28"/>
          <w:szCs w:val="28"/>
          <w:lang w:eastAsia="en-IN"/>
        </w:rPr>
        <w:br/>
        <w:t>Invalid Amount</w:t>
      </w:r>
    </w:p>
    <w:p w14:paraId="33A47D80"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Solution</w:t>
      </w:r>
    </w:p>
    <w:p w14:paraId="486F6F5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lastRenderedPageBreak/>
        <w:t>import java.util.Scanner;</w:t>
      </w:r>
    </w:p>
    <w:p w14:paraId="760E4BC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1D7D9A23" w14:textId="0E521694"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public class Denominations</w:t>
      </w:r>
    </w:p>
    <w:p w14:paraId="768EF4F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t>
      </w:r>
    </w:p>
    <w:p w14:paraId="6558E08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public static void main(String args[]) {</w:t>
      </w:r>
    </w:p>
    <w:p w14:paraId="1DA98C0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Scanner in = new Scanner(System.in);</w:t>
      </w:r>
    </w:p>
    <w:p w14:paraId="0C6CE5B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System.out.print("Enter the amount: ");</w:t>
      </w:r>
    </w:p>
    <w:p w14:paraId="48B5982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amt = in.nextInt();</w:t>
      </w:r>
    </w:p>
    <w:p w14:paraId="799A5DD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320DF25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(amt &gt; 99999) {</w:t>
      </w:r>
    </w:p>
    <w:p w14:paraId="5C17D91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System.out.println("Invalid Amount");</w:t>
      </w:r>
    </w:p>
    <w:p w14:paraId="19F0122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return;</w:t>
      </w:r>
    </w:p>
    <w:p w14:paraId="29F486D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24E5631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0F17F8D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String amtInWords = getAmtInWords(amt);</w:t>
      </w:r>
    </w:p>
    <w:p w14:paraId="25B16D5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System.out.println(amtInWords);</w:t>
      </w:r>
    </w:p>
    <w:p w14:paraId="22BCE01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System.out.println("Denomination:");</w:t>
      </w:r>
    </w:p>
    <w:p w14:paraId="42EE071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40928EF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notes[] = {2000, 500, 200, 100, 50, 20, 10, 1};</w:t>
      </w:r>
    </w:p>
    <w:p w14:paraId="5183678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t = amt;</w:t>
      </w:r>
    </w:p>
    <w:p w14:paraId="3926AE8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notes.length; i++) {</w:t>
      </w:r>
    </w:p>
    <w:p w14:paraId="1C027C1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c = t / notes[i];</w:t>
      </w:r>
    </w:p>
    <w:p w14:paraId="26601CC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(c != 0)</w:t>
      </w:r>
    </w:p>
    <w:p w14:paraId="503DF47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System.out.println(notes[i] + "\t*\t" </w:t>
      </w:r>
    </w:p>
    <w:p w14:paraId="73D9173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 c + "\t=\t" + (c * notes[i]));</w:t>
      </w:r>
    </w:p>
    <w:p w14:paraId="6A5D18A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t = t % notes[i];</w:t>
      </w:r>
    </w:p>
    <w:p w14:paraId="1086F5C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248F1DC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2176DA6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67A64DB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public static String getAmtInWords(int amt) {</w:t>
      </w:r>
    </w:p>
    <w:p w14:paraId="7200D95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StringBuffer sb = new StringBuffer();</w:t>
      </w:r>
    </w:p>
    <w:p w14:paraId="259FF49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4763D9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while (amt != 0) {</w:t>
      </w:r>
    </w:p>
    <w:p w14:paraId="472668D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d =  amt % 10;</w:t>
      </w:r>
    </w:p>
    <w:p w14:paraId="2790811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amt /= 10;</w:t>
      </w:r>
    </w:p>
    <w:p w14:paraId="6DB4C3F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switch (d) {</w:t>
      </w:r>
    </w:p>
    <w:p w14:paraId="4ACEC38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case 0:</w:t>
      </w:r>
    </w:p>
    <w:p w14:paraId="7930FCE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sb.insert(0, "Zero ");</w:t>
      </w:r>
    </w:p>
    <w:p w14:paraId="6763B78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break;</w:t>
      </w:r>
    </w:p>
    <w:p w14:paraId="7783E50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19F6C9A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case 1:</w:t>
      </w:r>
    </w:p>
    <w:p w14:paraId="2BA248C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sb.insert(0, "One ");</w:t>
      </w:r>
    </w:p>
    <w:p w14:paraId="0BCE0C7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break;</w:t>
      </w:r>
    </w:p>
    <w:p w14:paraId="7AC066A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422FDEF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case 2:</w:t>
      </w:r>
    </w:p>
    <w:p w14:paraId="418903E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sb.insert(0, "Two ");</w:t>
      </w:r>
    </w:p>
    <w:p w14:paraId="4067261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break;</w:t>
      </w:r>
    </w:p>
    <w:p w14:paraId="502CCED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620703F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case 3:</w:t>
      </w:r>
    </w:p>
    <w:p w14:paraId="422EEA2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sb.insert(0, "Three ");</w:t>
      </w:r>
    </w:p>
    <w:p w14:paraId="1CD8A29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break;</w:t>
      </w:r>
    </w:p>
    <w:p w14:paraId="3DE27A4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347B016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case 4:</w:t>
      </w:r>
    </w:p>
    <w:p w14:paraId="6DF21BB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sb.insert(0, "Four ");</w:t>
      </w:r>
    </w:p>
    <w:p w14:paraId="7C1F38D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break;</w:t>
      </w:r>
    </w:p>
    <w:p w14:paraId="54D5656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19A008A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case 5:</w:t>
      </w:r>
    </w:p>
    <w:p w14:paraId="2B786ED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sb.insert(0, "Five ");</w:t>
      </w:r>
    </w:p>
    <w:p w14:paraId="46402FB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break;</w:t>
      </w:r>
    </w:p>
    <w:p w14:paraId="2772D5D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7B81B36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case 6:</w:t>
      </w:r>
    </w:p>
    <w:p w14:paraId="39CD4A2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sb.insert(0, "Six ");</w:t>
      </w:r>
    </w:p>
    <w:p w14:paraId="13A2368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break;</w:t>
      </w:r>
    </w:p>
    <w:p w14:paraId="511183C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27FA04E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case 7:</w:t>
      </w:r>
    </w:p>
    <w:p w14:paraId="3D9AB29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sb.insert(0, "Seven ");</w:t>
      </w:r>
    </w:p>
    <w:p w14:paraId="72C205D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break;</w:t>
      </w:r>
    </w:p>
    <w:p w14:paraId="1866479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26D65BD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case 8:</w:t>
      </w:r>
    </w:p>
    <w:p w14:paraId="088DAF4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sb.insert(0, "Eight ");</w:t>
      </w:r>
    </w:p>
    <w:p w14:paraId="3E8A19C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break;</w:t>
      </w:r>
    </w:p>
    <w:p w14:paraId="530B98B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7EEFACB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case 9:</w:t>
      </w:r>
    </w:p>
    <w:p w14:paraId="4BC2578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sb.insert(0, "Nine ");</w:t>
      </w:r>
    </w:p>
    <w:p w14:paraId="79A3B41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break;</w:t>
      </w:r>
    </w:p>
    <w:p w14:paraId="1841F55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356CAED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default:</w:t>
      </w:r>
    </w:p>
    <w:p w14:paraId="257C517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System.out.println("Invalid digit");</w:t>
      </w:r>
    </w:p>
    <w:p w14:paraId="2D4DF02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22033BF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71217D1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2CC8412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return sb.toString();</w:t>
      </w:r>
    </w:p>
    <w:p w14:paraId="1977795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775C23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t>
      </w:r>
    </w:p>
    <w:p w14:paraId="1BA95F46" w14:textId="77777777" w:rsidR="00666302" w:rsidRPr="00666302" w:rsidRDefault="00666302" w:rsidP="00666302">
      <w:pPr>
        <w:spacing w:before="100" w:beforeAutospacing="1" w:after="100" w:afterAutospacing="1" w:line="240" w:lineRule="auto"/>
        <w:outlineLvl w:val="4"/>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t>Output</w:t>
      </w:r>
    </w:p>
    <w:p w14:paraId="4BB8D459" w14:textId="7E38F292" w:rsidR="00666302" w:rsidRPr="00666302" w:rsidRDefault="00666302" w:rsidP="00666302">
      <w:pPr>
        <w:spacing w:after="0" w:line="240" w:lineRule="auto"/>
        <w:rPr>
          <w:rFonts w:ascii="Times New Roman" w:eastAsia="Times New Roman" w:hAnsi="Times New Roman" w:cs="Times New Roman"/>
          <w:sz w:val="28"/>
          <w:szCs w:val="28"/>
          <w:lang w:eastAsia="en-IN"/>
        </w:rPr>
      </w:pPr>
    </w:p>
    <w:p w14:paraId="0CB744F5" w14:textId="69BEBDD4" w:rsidR="00666302" w:rsidRPr="00666302" w:rsidRDefault="00666302" w:rsidP="00666302">
      <w:pPr>
        <w:spacing w:after="0" w:line="240" w:lineRule="auto"/>
        <w:rPr>
          <w:rFonts w:ascii="Times New Roman" w:eastAsia="Times New Roman" w:hAnsi="Times New Roman" w:cs="Times New Roman"/>
          <w:sz w:val="28"/>
          <w:szCs w:val="28"/>
          <w:lang w:eastAsia="en-IN"/>
        </w:rPr>
      </w:pPr>
    </w:p>
    <w:p w14:paraId="6DDD30AF" w14:textId="77777777" w:rsidR="00666302" w:rsidRPr="00666302" w:rsidRDefault="00666302" w:rsidP="00666302">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t>Question 4</w:t>
      </w:r>
    </w:p>
    <w:p w14:paraId="59A1A6EE"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The encryption of letters are to be done as follows:</w:t>
      </w:r>
    </w:p>
    <w:p w14:paraId="298DCDF5"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A = 1</w:t>
      </w:r>
      <w:r w:rsidRPr="00666302">
        <w:rPr>
          <w:rFonts w:ascii="Times New Roman" w:eastAsia="Times New Roman" w:hAnsi="Times New Roman" w:cs="Times New Roman"/>
          <w:sz w:val="28"/>
          <w:szCs w:val="28"/>
          <w:lang w:eastAsia="en-IN"/>
        </w:rPr>
        <w:br/>
        <w:t>B = 2</w:t>
      </w:r>
      <w:r w:rsidRPr="00666302">
        <w:rPr>
          <w:rFonts w:ascii="Times New Roman" w:eastAsia="Times New Roman" w:hAnsi="Times New Roman" w:cs="Times New Roman"/>
          <w:sz w:val="28"/>
          <w:szCs w:val="28"/>
          <w:lang w:eastAsia="en-IN"/>
        </w:rPr>
        <w:br/>
        <w:t>C = 3 . . .</w:t>
      </w:r>
      <w:r w:rsidRPr="00666302">
        <w:rPr>
          <w:rFonts w:ascii="Times New Roman" w:eastAsia="Times New Roman" w:hAnsi="Times New Roman" w:cs="Times New Roman"/>
          <w:sz w:val="28"/>
          <w:szCs w:val="28"/>
          <w:lang w:eastAsia="en-IN"/>
        </w:rPr>
        <w:br/>
        <w:t>Z = 26</w:t>
      </w:r>
    </w:p>
    <w:p w14:paraId="4022ED25"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The potential of a word is found by adding the encrypted value of the letters.</w:t>
      </w:r>
    </w:p>
    <w:p w14:paraId="16F086AD"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Example: KITE</w:t>
      </w:r>
      <w:r w:rsidRPr="00666302">
        <w:rPr>
          <w:rFonts w:ascii="Times New Roman" w:eastAsia="Times New Roman" w:hAnsi="Times New Roman" w:cs="Times New Roman"/>
          <w:sz w:val="28"/>
          <w:szCs w:val="28"/>
          <w:lang w:eastAsia="en-IN"/>
        </w:rPr>
        <w:br/>
        <w:t>Potential = 11 + 9 + 20 + 5 = 45</w:t>
      </w:r>
    </w:p>
    <w:p w14:paraId="246B5358"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Accept a sentence which is terminated by either " . " , " ? " or " ! ". Each word of sentence is separated by single space. Decode the words according to their potential and arrange them in </w:t>
      </w:r>
      <w:del w:id="0" w:author="Unknown">
        <w:r w:rsidRPr="00666302">
          <w:rPr>
            <w:rFonts w:ascii="Times New Roman" w:eastAsia="Times New Roman" w:hAnsi="Times New Roman" w:cs="Times New Roman"/>
            <w:sz w:val="28"/>
            <w:szCs w:val="28"/>
            <w:lang w:eastAsia="en-IN"/>
          </w:rPr>
          <w:delText>alphabetical</w:delText>
        </w:r>
      </w:del>
      <w:r w:rsidRPr="00666302">
        <w:rPr>
          <w:rFonts w:ascii="Times New Roman" w:eastAsia="Times New Roman" w:hAnsi="Times New Roman" w:cs="Times New Roman"/>
          <w:sz w:val="28"/>
          <w:szCs w:val="28"/>
          <w:lang w:eastAsia="en-IN"/>
        </w:rPr>
        <w:t xml:space="preserve"> </w:t>
      </w:r>
      <w:del w:id="1" w:author="Unknown">
        <w:r w:rsidRPr="00666302">
          <w:rPr>
            <w:rFonts w:ascii="Times New Roman" w:eastAsia="Times New Roman" w:hAnsi="Times New Roman" w:cs="Times New Roman"/>
            <w:sz w:val="28"/>
            <w:szCs w:val="28"/>
            <w:lang w:eastAsia="en-IN"/>
          </w:rPr>
          <w:delText>order</w:delText>
        </w:r>
      </w:del>
      <w:r w:rsidRPr="00666302">
        <w:rPr>
          <w:rFonts w:ascii="Times New Roman" w:eastAsia="Times New Roman" w:hAnsi="Times New Roman" w:cs="Times New Roman"/>
          <w:sz w:val="28"/>
          <w:szCs w:val="28"/>
          <w:lang w:eastAsia="en-IN"/>
        </w:rPr>
        <w:t xml:space="preserve"> increasing order of their potential. Output the result in the format given below:</w:t>
      </w:r>
    </w:p>
    <w:p w14:paraId="44692F29"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Example 1</w:t>
      </w:r>
    </w:p>
    <w:p w14:paraId="124309B8"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Input:</w:t>
      </w:r>
      <w:r w:rsidRPr="00666302">
        <w:rPr>
          <w:rFonts w:ascii="Times New Roman" w:eastAsia="Times New Roman" w:hAnsi="Times New Roman" w:cs="Times New Roman"/>
          <w:sz w:val="28"/>
          <w:szCs w:val="28"/>
          <w:lang w:eastAsia="en-IN"/>
        </w:rPr>
        <w:br/>
        <w:t>THE SKY IS THE LIMIT.</w:t>
      </w:r>
    </w:p>
    <w:p w14:paraId="30D898CF"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Potential:</w:t>
      </w:r>
      <w:r w:rsidRPr="00666302">
        <w:rPr>
          <w:rFonts w:ascii="Times New Roman" w:eastAsia="Times New Roman" w:hAnsi="Times New Roman" w:cs="Times New Roman"/>
          <w:sz w:val="28"/>
          <w:szCs w:val="28"/>
          <w:lang w:eastAsia="en-IN"/>
        </w:rPr>
        <w:br/>
        <w:t>THE = 33</w:t>
      </w:r>
      <w:r w:rsidRPr="00666302">
        <w:rPr>
          <w:rFonts w:ascii="Times New Roman" w:eastAsia="Times New Roman" w:hAnsi="Times New Roman" w:cs="Times New Roman"/>
          <w:sz w:val="28"/>
          <w:szCs w:val="28"/>
          <w:lang w:eastAsia="en-IN"/>
        </w:rPr>
        <w:br/>
        <w:t>SKY = 55</w:t>
      </w:r>
      <w:r w:rsidRPr="00666302">
        <w:rPr>
          <w:rFonts w:ascii="Times New Roman" w:eastAsia="Times New Roman" w:hAnsi="Times New Roman" w:cs="Times New Roman"/>
          <w:sz w:val="28"/>
          <w:szCs w:val="28"/>
          <w:lang w:eastAsia="en-IN"/>
        </w:rPr>
        <w:br/>
        <w:t>IS = 28</w:t>
      </w:r>
      <w:r w:rsidRPr="00666302">
        <w:rPr>
          <w:rFonts w:ascii="Times New Roman" w:eastAsia="Times New Roman" w:hAnsi="Times New Roman" w:cs="Times New Roman"/>
          <w:sz w:val="28"/>
          <w:szCs w:val="28"/>
          <w:lang w:eastAsia="en-IN"/>
        </w:rPr>
        <w:br/>
        <w:t>THE = 33</w:t>
      </w:r>
      <w:r w:rsidRPr="00666302">
        <w:rPr>
          <w:rFonts w:ascii="Times New Roman" w:eastAsia="Times New Roman" w:hAnsi="Times New Roman" w:cs="Times New Roman"/>
          <w:sz w:val="28"/>
          <w:szCs w:val="28"/>
          <w:lang w:eastAsia="en-IN"/>
        </w:rPr>
        <w:br/>
        <w:t>LIMIT = 63</w:t>
      </w:r>
    </w:p>
    <w:p w14:paraId="006B0330"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Output:</w:t>
      </w:r>
      <w:r w:rsidRPr="00666302">
        <w:rPr>
          <w:rFonts w:ascii="Times New Roman" w:eastAsia="Times New Roman" w:hAnsi="Times New Roman" w:cs="Times New Roman"/>
          <w:sz w:val="28"/>
          <w:szCs w:val="28"/>
          <w:lang w:eastAsia="en-IN"/>
        </w:rPr>
        <w:br/>
        <w:t>IS THE THE SKY LIMIT</w:t>
      </w:r>
    </w:p>
    <w:p w14:paraId="2465EE94"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Example 2</w:t>
      </w:r>
    </w:p>
    <w:p w14:paraId="757E68B3"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Input:</w:t>
      </w:r>
      <w:r w:rsidRPr="00666302">
        <w:rPr>
          <w:rFonts w:ascii="Times New Roman" w:eastAsia="Times New Roman" w:hAnsi="Times New Roman" w:cs="Times New Roman"/>
          <w:sz w:val="28"/>
          <w:szCs w:val="28"/>
          <w:lang w:eastAsia="en-IN"/>
        </w:rPr>
        <w:br/>
        <w:t>LOOK BEFORE YOU LEAP.</w:t>
      </w:r>
    </w:p>
    <w:p w14:paraId="0D838491"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Potential:</w:t>
      </w:r>
      <w:r w:rsidRPr="00666302">
        <w:rPr>
          <w:rFonts w:ascii="Times New Roman" w:eastAsia="Times New Roman" w:hAnsi="Times New Roman" w:cs="Times New Roman"/>
          <w:sz w:val="28"/>
          <w:szCs w:val="28"/>
          <w:lang w:eastAsia="en-IN"/>
        </w:rPr>
        <w:br/>
        <w:t>LOOK = 53</w:t>
      </w:r>
      <w:r w:rsidRPr="00666302">
        <w:rPr>
          <w:rFonts w:ascii="Times New Roman" w:eastAsia="Times New Roman" w:hAnsi="Times New Roman" w:cs="Times New Roman"/>
          <w:sz w:val="28"/>
          <w:szCs w:val="28"/>
          <w:lang w:eastAsia="en-IN"/>
        </w:rPr>
        <w:br/>
        <w:t>BEFORE = 51</w:t>
      </w:r>
      <w:r w:rsidRPr="00666302">
        <w:rPr>
          <w:rFonts w:ascii="Times New Roman" w:eastAsia="Times New Roman" w:hAnsi="Times New Roman" w:cs="Times New Roman"/>
          <w:sz w:val="28"/>
          <w:szCs w:val="28"/>
          <w:lang w:eastAsia="en-IN"/>
        </w:rPr>
        <w:br/>
      </w:r>
      <w:r w:rsidRPr="00666302">
        <w:rPr>
          <w:rFonts w:ascii="Times New Roman" w:eastAsia="Times New Roman" w:hAnsi="Times New Roman" w:cs="Times New Roman"/>
          <w:sz w:val="28"/>
          <w:szCs w:val="28"/>
          <w:lang w:eastAsia="en-IN"/>
        </w:rPr>
        <w:lastRenderedPageBreak/>
        <w:t>YOU = 61</w:t>
      </w:r>
      <w:r w:rsidRPr="00666302">
        <w:rPr>
          <w:rFonts w:ascii="Times New Roman" w:eastAsia="Times New Roman" w:hAnsi="Times New Roman" w:cs="Times New Roman"/>
          <w:sz w:val="28"/>
          <w:szCs w:val="28"/>
          <w:lang w:eastAsia="en-IN"/>
        </w:rPr>
        <w:br/>
        <w:t>LEAP = 34</w:t>
      </w:r>
    </w:p>
    <w:p w14:paraId="09816F58"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Output:</w:t>
      </w:r>
      <w:r w:rsidRPr="00666302">
        <w:rPr>
          <w:rFonts w:ascii="Times New Roman" w:eastAsia="Times New Roman" w:hAnsi="Times New Roman" w:cs="Times New Roman"/>
          <w:sz w:val="28"/>
          <w:szCs w:val="28"/>
          <w:lang w:eastAsia="en-IN"/>
        </w:rPr>
        <w:br/>
        <w:t>LEAP BEFORE LOOK YOU</w:t>
      </w:r>
    </w:p>
    <w:p w14:paraId="45992D14"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Solution</w:t>
      </w:r>
    </w:p>
    <w:p w14:paraId="2063354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import java.util.*;</w:t>
      </w:r>
    </w:p>
    <w:p w14:paraId="18FEC20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0067327C" w14:textId="22E5BD06"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public class WordPotential</w:t>
      </w:r>
    </w:p>
    <w:p w14:paraId="120876A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t>
      </w:r>
    </w:p>
    <w:p w14:paraId="69BC693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public static void main(String args[]) {</w:t>
      </w:r>
    </w:p>
    <w:p w14:paraId="7C1E346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Scanner in = new Scanner(System.in);</w:t>
      </w:r>
    </w:p>
    <w:p w14:paraId="2DCE929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System.out.println("ENTER THE SENTENCE:");</w:t>
      </w:r>
    </w:p>
    <w:p w14:paraId="68DA85E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String ipStr = in.nextLine();</w:t>
      </w:r>
    </w:p>
    <w:p w14:paraId="224F704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len = ipStr.length();</w:t>
      </w:r>
    </w:p>
    <w:p w14:paraId="5C92C4E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0597E65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char lastChar = ipStr.charAt(len - 1);</w:t>
      </w:r>
    </w:p>
    <w:p w14:paraId="2F6BB7E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(lastChar != '.' </w:t>
      </w:r>
    </w:p>
    <w:p w14:paraId="527BB44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&amp;&amp; lastChar != '?' </w:t>
      </w:r>
    </w:p>
    <w:p w14:paraId="6EC0A01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&amp;&amp; lastChar != '!') {</w:t>
      </w:r>
    </w:p>
    <w:p w14:paraId="6ECACCC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System.out.println("INVALID INPUT");</w:t>
      </w:r>
    </w:p>
    <w:p w14:paraId="751EC52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return;</w:t>
      </w:r>
    </w:p>
    <w:p w14:paraId="387D974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45211DE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228475E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String str = ipStr.substring(0, len - 1);</w:t>
      </w:r>
    </w:p>
    <w:p w14:paraId="4EAC73C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StringTokenizer st = new StringTokenizer(str);</w:t>
      </w:r>
    </w:p>
    <w:p w14:paraId="48E2E7C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43E347A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wordCount = st.countTokens();</w:t>
      </w:r>
    </w:p>
    <w:p w14:paraId="0141145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String strArr[] = new String[wordCount];</w:t>
      </w:r>
    </w:p>
    <w:p w14:paraId="38B5D6F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potArr[] = new int[wordCount];</w:t>
      </w:r>
    </w:p>
    <w:p w14:paraId="3304DCF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5C9E7C4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wordCount; i++) {</w:t>
      </w:r>
    </w:p>
    <w:p w14:paraId="4712634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strArr[i] = st.nextToken();</w:t>
      </w:r>
    </w:p>
    <w:p w14:paraId="27771FB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potArr[i] = computePotential(strArr[i]);</w:t>
      </w:r>
    </w:p>
    <w:p w14:paraId="20096F0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24F613F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0F681D0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System.out.println("Potential:");</w:t>
      </w:r>
    </w:p>
    <w:p w14:paraId="282E87E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wordCount; i++) {</w:t>
      </w:r>
    </w:p>
    <w:p w14:paraId="1C1FC9F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System.out.println(strArr[i] + " = " + potArr[i]);</w:t>
      </w:r>
    </w:p>
    <w:p w14:paraId="0A949D1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25A6AD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61C0C55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lastRenderedPageBreak/>
        <w:t xml:space="preserve">        /*</w:t>
      </w:r>
    </w:p>
    <w:p w14:paraId="3B60812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 Sort potential array and words array</w:t>
      </w:r>
    </w:p>
    <w:p w14:paraId="0047125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 as per potential array</w:t>
      </w:r>
    </w:p>
    <w:p w14:paraId="4196E89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5566056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wordCount - 1; i++) {</w:t>
      </w:r>
    </w:p>
    <w:p w14:paraId="45E9539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j = 0; j &lt; wordCount - i - 1; j++) {</w:t>
      </w:r>
    </w:p>
    <w:p w14:paraId="2339DE7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(potArr[j] &gt; potArr[j+1]) {</w:t>
      </w:r>
    </w:p>
    <w:p w14:paraId="7E19588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t = potArr[j];</w:t>
      </w:r>
    </w:p>
    <w:p w14:paraId="2D66C55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potArr[j] = potArr[j+1];</w:t>
      </w:r>
    </w:p>
    <w:p w14:paraId="5AAE0D7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potArr[j+1] = t;</w:t>
      </w:r>
    </w:p>
    <w:p w14:paraId="6246C30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4FB3C91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String temp = strArr[j];</w:t>
      </w:r>
    </w:p>
    <w:p w14:paraId="3F374FE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strArr[j] = strArr[j+1];</w:t>
      </w:r>
    </w:p>
    <w:p w14:paraId="4800254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strArr[j+1] = temp;</w:t>
      </w:r>
    </w:p>
    <w:p w14:paraId="48A2297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01EC2C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7233DB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6E042F4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3196E32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System.out.println("Sorted Sentence");</w:t>
      </w:r>
    </w:p>
    <w:p w14:paraId="04943A2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wordCount; i++) {</w:t>
      </w:r>
    </w:p>
    <w:p w14:paraId="45871FB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System.out.print(strArr[i] + " ");</w:t>
      </w:r>
    </w:p>
    <w:p w14:paraId="6BD78E0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476FD23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27E092F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6D73321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public static int computePotential(String word) {</w:t>
      </w:r>
    </w:p>
    <w:p w14:paraId="7756BD0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String str = word.toUpperCase();</w:t>
      </w:r>
    </w:p>
    <w:p w14:paraId="559EB9C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p = 0;</w:t>
      </w:r>
    </w:p>
    <w:p w14:paraId="454A6B2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l = str.length();</w:t>
      </w:r>
    </w:p>
    <w:p w14:paraId="52FD78C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6110552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 Substracting 64 from ASCII Value of</w:t>
      </w:r>
    </w:p>
    <w:p w14:paraId="4AA046C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 letter gives the proper potentials:</w:t>
      </w:r>
    </w:p>
    <w:p w14:paraId="01C76F2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 A =&gt; 65 - 64 = 1</w:t>
      </w:r>
    </w:p>
    <w:p w14:paraId="5AFFC32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 B =&gt; 66 - 64 = 2</w:t>
      </w:r>
    </w:p>
    <w:p w14:paraId="20EE411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 ..</w:t>
      </w:r>
    </w:p>
    <w:p w14:paraId="6F43768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 ..</w:t>
      </w:r>
    </w:p>
    <w:p w14:paraId="0A27FAB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3AC9B26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l; i++) {</w:t>
      </w:r>
    </w:p>
    <w:p w14:paraId="66CE835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p += str.charAt(i) - 64;</w:t>
      </w:r>
    </w:p>
    <w:p w14:paraId="1B91A3F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3D4BB17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1BE301D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return p;</w:t>
      </w:r>
    </w:p>
    <w:p w14:paraId="6EC9402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1BED2CA" w14:textId="74958354"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t>
      </w:r>
    </w:p>
    <w:p w14:paraId="60A952D1" w14:textId="62914F8B" w:rsidR="00666302" w:rsidRPr="00666302" w:rsidRDefault="00666302" w:rsidP="00666302">
      <w:pPr>
        <w:spacing w:after="0" w:line="240" w:lineRule="auto"/>
        <w:rPr>
          <w:rFonts w:ascii="Times New Roman" w:eastAsia="Times New Roman" w:hAnsi="Times New Roman" w:cs="Times New Roman"/>
          <w:sz w:val="28"/>
          <w:szCs w:val="28"/>
          <w:lang w:eastAsia="en-IN"/>
        </w:rPr>
      </w:pPr>
    </w:p>
    <w:p w14:paraId="5ADB080C" w14:textId="26DC1837" w:rsidR="00666302" w:rsidRPr="00666302" w:rsidRDefault="00666302" w:rsidP="00666302">
      <w:pPr>
        <w:spacing w:after="0" w:line="240" w:lineRule="auto"/>
        <w:rPr>
          <w:rFonts w:ascii="Times New Roman" w:eastAsia="Times New Roman" w:hAnsi="Times New Roman" w:cs="Times New Roman"/>
          <w:sz w:val="28"/>
          <w:szCs w:val="28"/>
          <w:lang w:eastAsia="en-IN"/>
        </w:rPr>
      </w:pPr>
    </w:p>
    <w:p w14:paraId="1FD09252" w14:textId="6499C2A1" w:rsidR="00666302" w:rsidRPr="00666302" w:rsidRDefault="00666302" w:rsidP="00666302">
      <w:pPr>
        <w:spacing w:after="0" w:line="240" w:lineRule="auto"/>
        <w:rPr>
          <w:rFonts w:ascii="Times New Roman" w:eastAsia="Times New Roman" w:hAnsi="Times New Roman" w:cs="Times New Roman"/>
          <w:sz w:val="28"/>
          <w:szCs w:val="28"/>
          <w:lang w:eastAsia="en-IN"/>
        </w:rPr>
      </w:pPr>
    </w:p>
    <w:p w14:paraId="1F8A2517" w14:textId="77777777" w:rsidR="00666302" w:rsidRPr="00666302" w:rsidRDefault="00666302" w:rsidP="00666302">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t>Question 5</w:t>
      </w:r>
    </w:p>
    <w:p w14:paraId="11BD99E8"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A company manufactures packing cartons in four sizes, i.e. cartons to accommodate 6 boxes, 12 boxes, 24 boxes and 48 boxes. Design a program to accept the number of boxes to be packed (N) by the user (maximum up to 1000 boxes) and display the break-up of the cartons used in descending order of capacity (i.e. preference should be given to the highest capacity available, and if boxes left are less than 6, an extra carton of capacity 6 should be used.)</w:t>
      </w:r>
    </w:p>
    <w:p w14:paraId="31C615C0"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Test your program with the following data and some random data:</w:t>
      </w:r>
    </w:p>
    <w:p w14:paraId="173D30A2"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Example 1</w:t>
      </w:r>
    </w:p>
    <w:p w14:paraId="217F6E13"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INPUT:</w:t>
      </w:r>
      <w:r w:rsidRPr="00666302">
        <w:rPr>
          <w:rFonts w:ascii="Times New Roman" w:eastAsia="Times New Roman" w:hAnsi="Times New Roman" w:cs="Times New Roman"/>
          <w:sz w:val="28"/>
          <w:szCs w:val="28"/>
          <w:lang w:eastAsia="en-IN"/>
        </w:rPr>
        <w:br/>
        <w:t>N = 726</w:t>
      </w:r>
    </w:p>
    <w:p w14:paraId="30AEA3B9"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OUTPUT:</w:t>
      </w:r>
      <w:r w:rsidRPr="00666302">
        <w:rPr>
          <w:rFonts w:ascii="Times New Roman" w:eastAsia="Times New Roman" w:hAnsi="Times New Roman" w:cs="Times New Roman"/>
          <w:sz w:val="28"/>
          <w:szCs w:val="28"/>
          <w:lang w:eastAsia="en-IN"/>
        </w:rPr>
        <w:br/>
        <w:t>48 * 15 = 720</w:t>
      </w:r>
      <w:r w:rsidRPr="00666302">
        <w:rPr>
          <w:rFonts w:ascii="Times New Roman" w:eastAsia="Times New Roman" w:hAnsi="Times New Roman" w:cs="Times New Roman"/>
          <w:sz w:val="28"/>
          <w:szCs w:val="28"/>
          <w:lang w:eastAsia="en-IN"/>
        </w:rPr>
        <w:br/>
        <w:t>6 * 1 = 6</w:t>
      </w:r>
      <w:r w:rsidRPr="00666302">
        <w:rPr>
          <w:rFonts w:ascii="Times New Roman" w:eastAsia="Times New Roman" w:hAnsi="Times New Roman" w:cs="Times New Roman"/>
          <w:sz w:val="28"/>
          <w:szCs w:val="28"/>
          <w:lang w:eastAsia="en-IN"/>
        </w:rPr>
        <w:br/>
        <w:t>Remaining boxes = 0</w:t>
      </w:r>
      <w:r w:rsidRPr="00666302">
        <w:rPr>
          <w:rFonts w:ascii="Times New Roman" w:eastAsia="Times New Roman" w:hAnsi="Times New Roman" w:cs="Times New Roman"/>
          <w:sz w:val="28"/>
          <w:szCs w:val="28"/>
          <w:lang w:eastAsia="en-IN"/>
        </w:rPr>
        <w:br/>
        <w:t>Total number of boxes = 726</w:t>
      </w:r>
      <w:r w:rsidRPr="00666302">
        <w:rPr>
          <w:rFonts w:ascii="Times New Roman" w:eastAsia="Times New Roman" w:hAnsi="Times New Roman" w:cs="Times New Roman"/>
          <w:sz w:val="28"/>
          <w:szCs w:val="28"/>
          <w:lang w:eastAsia="en-IN"/>
        </w:rPr>
        <w:br/>
        <w:t>Total number of cartons = 16</w:t>
      </w:r>
    </w:p>
    <w:p w14:paraId="36CBBB5C"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Example 2</w:t>
      </w:r>
    </w:p>
    <w:p w14:paraId="40DF9961"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INPUT:</w:t>
      </w:r>
      <w:r w:rsidRPr="00666302">
        <w:rPr>
          <w:rFonts w:ascii="Times New Roman" w:eastAsia="Times New Roman" w:hAnsi="Times New Roman" w:cs="Times New Roman"/>
          <w:sz w:val="28"/>
          <w:szCs w:val="28"/>
          <w:lang w:eastAsia="en-IN"/>
        </w:rPr>
        <w:br/>
        <w:t>N = 140</w:t>
      </w:r>
    </w:p>
    <w:p w14:paraId="5D0BF9B9"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OUTPUT:</w:t>
      </w:r>
      <w:r w:rsidRPr="00666302">
        <w:rPr>
          <w:rFonts w:ascii="Times New Roman" w:eastAsia="Times New Roman" w:hAnsi="Times New Roman" w:cs="Times New Roman"/>
          <w:sz w:val="28"/>
          <w:szCs w:val="28"/>
          <w:lang w:eastAsia="en-IN"/>
        </w:rPr>
        <w:br/>
        <w:t>48 * 2 = 96</w:t>
      </w:r>
      <w:r w:rsidRPr="00666302">
        <w:rPr>
          <w:rFonts w:ascii="Times New Roman" w:eastAsia="Times New Roman" w:hAnsi="Times New Roman" w:cs="Times New Roman"/>
          <w:sz w:val="28"/>
          <w:szCs w:val="28"/>
          <w:lang w:eastAsia="en-IN"/>
        </w:rPr>
        <w:br/>
        <w:t>24 * 1 = 24</w:t>
      </w:r>
      <w:r w:rsidRPr="00666302">
        <w:rPr>
          <w:rFonts w:ascii="Times New Roman" w:eastAsia="Times New Roman" w:hAnsi="Times New Roman" w:cs="Times New Roman"/>
          <w:sz w:val="28"/>
          <w:szCs w:val="28"/>
          <w:lang w:eastAsia="en-IN"/>
        </w:rPr>
        <w:br/>
        <w:t>12 * 1 = 12</w:t>
      </w:r>
      <w:r w:rsidRPr="00666302">
        <w:rPr>
          <w:rFonts w:ascii="Times New Roman" w:eastAsia="Times New Roman" w:hAnsi="Times New Roman" w:cs="Times New Roman"/>
          <w:sz w:val="28"/>
          <w:szCs w:val="28"/>
          <w:lang w:eastAsia="en-IN"/>
        </w:rPr>
        <w:br/>
        <w:t>6 * 1 = 6</w:t>
      </w:r>
      <w:r w:rsidRPr="00666302">
        <w:rPr>
          <w:rFonts w:ascii="Times New Roman" w:eastAsia="Times New Roman" w:hAnsi="Times New Roman" w:cs="Times New Roman"/>
          <w:sz w:val="28"/>
          <w:szCs w:val="28"/>
          <w:lang w:eastAsia="en-IN"/>
        </w:rPr>
        <w:br/>
        <w:t>Remaining boxes = 2 * 1 = 2</w:t>
      </w:r>
      <w:r w:rsidRPr="00666302">
        <w:rPr>
          <w:rFonts w:ascii="Times New Roman" w:eastAsia="Times New Roman" w:hAnsi="Times New Roman" w:cs="Times New Roman"/>
          <w:sz w:val="28"/>
          <w:szCs w:val="28"/>
          <w:lang w:eastAsia="en-IN"/>
        </w:rPr>
        <w:br/>
        <w:t>Total number of boxes = 140</w:t>
      </w:r>
      <w:r w:rsidRPr="00666302">
        <w:rPr>
          <w:rFonts w:ascii="Times New Roman" w:eastAsia="Times New Roman" w:hAnsi="Times New Roman" w:cs="Times New Roman"/>
          <w:sz w:val="28"/>
          <w:szCs w:val="28"/>
          <w:lang w:eastAsia="en-IN"/>
        </w:rPr>
        <w:br/>
        <w:t>Total number of cartons = 6</w:t>
      </w:r>
    </w:p>
    <w:p w14:paraId="2F782618"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Example 3</w:t>
      </w:r>
    </w:p>
    <w:p w14:paraId="2F5A322C"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lastRenderedPageBreak/>
        <w:t>INPUT:</w:t>
      </w:r>
      <w:r w:rsidRPr="00666302">
        <w:rPr>
          <w:rFonts w:ascii="Times New Roman" w:eastAsia="Times New Roman" w:hAnsi="Times New Roman" w:cs="Times New Roman"/>
          <w:sz w:val="28"/>
          <w:szCs w:val="28"/>
          <w:lang w:eastAsia="en-IN"/>
        </w:rPr>
        <w:br/>
        <w:t>N = 4296</w:t>
      </w:r>
    </w:p>
    <w:p w14:paraId="32439874"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OUTPUT:</w:t>
      </w:r>
      <w:r w:rsidRPr="00666302">
        <w:rPr>
          <w:rFonts w:ascii="Times New Roman" w:eastAsia="Times New Roman" w:hAnsi="Times New Roman" w:cs="Times New Roman"/>
          <w:sz w:val="28"/>
          <w:szCs w:val="28"/>
          <w:lang w:eastAsia="en-IN"/>
        </w:rPr>
        <w:br/>
        <w:t>INVALID INPUT</w:t>
      </w:r>
    </w:p>
    <w:p w14:paraId="663C6524"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Solution</w:t>
      </w:r>
    </w:p>
    <w:p w14:paraId="36010F7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import java.util.Scanner;</w:t>
      </w:r>
    </w:p>
    <w:p w14:paraId="61BB059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5ED28F5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public class CartonBoxes</w:t>
      </w:r>
    </w:p>
    <w:p w14:paraId="4ED2688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t>
      </w:r>
    </w:p>
    <w:p w14:paraId="7901E8E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public static void main(String args[]) {</w:t>
      </w:r>
    </w:p>
    <w:p w14:paraId="5950AD2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Scanner in = new Scanner(System.in);</w:t>
      </w:r>
    </w:p>
    <w:p w14:paraId="0710674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1B57A12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System.out.print("Enter number of boxes (N): ");</w:t>
      </w:r>
    </w:p>
    <w:p w14:paraId="0BCF41F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n = in.nextInt();</w:t>
      </w:r>
    </w:p>
    <w:p w14:paraId="292396C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555BFA2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(n &lt; 1 || n &gt; 1000) {</w:t>
      </w:r>
    </w:p>
    <w:p w14:paraId="44997EC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System.out.println("INVALID INPUT");</w:t>
      </w:r>
    </w:p>
    <w:p w14:paraId="4FA2018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return;</w:t>
      </w:r>
    </w:p>
    <w:p w14:paraId="15221C7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58ABF64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5814AA5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cartonSizes[] = {48, 24, 12, 6};</w:t>
      </w:r>
    </w:p>
    <w:p w14:paraId="2BD862B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274FD16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total = 0;</w:t>
      </w:r>
    </w:p>
    <w:p w14:paraId="3C21753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t = n;</w:t>
      </w:r>
    </w:p>
    <w:p w14:paraId="6A99E70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cartonSizes.length; i++) {</w:t>
      </w:r>
    </w:p>
    <w:p w14:paraId="2D4054D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cartonCount = t / cartonSizes[i];</w:t>
      </w:r>
    </w:p>
    <w:p w14:paraId="1804053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t = t % cartonSizes[i];</w:t>
      </w:r>
    </w:p>
    <w:p w14:paraId="6D48D68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total += cartonCount;</w:t>
      </w:r>
    </w:p>
    <w:p w14:paraId="1E5B318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(cartonCount != 0) {</w:t>
      </w:r>
    </w:p>
    <w:p w14:paraId="2B87769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System.out.println(cartonSizes[i] + " * " + cartonCount + </w:t>
      </w:r>
    </w:p>
    <w:p w14:paraId="06DD25F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 = " + (cartonSizes[i] * cartonCount));</w:t>
      </w:r>
    </w:p>
    <w:p w14:paraId="6D066DE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2AB292A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FB0EDC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619FC93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49F6DA2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 This if check is for the case when</w:t>
      </w:r>
    </w:p>
    <w:p w14:paraId="1E1B291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 boxes left are less than 6. We need</w:t>
      </w:r>
    </w:p>
    <w:p w14:paraId="1303151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 one more carton of capacity 6 in this</w:t>
      </w:r>
    </w:p>
    <w:p w14:paraId="784C073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 case so total is incremented by 1.</w:t>
      </w:r>
    </w:p>
    <w:p w14:paraId="17BE95B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58340C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lastRenderedPageBreak/>
        <w:t xml:space="preserve">        if (t != 0) {</w:t>
      </w:r>
    </w:p>
    <w:p w14:paraId="17584F2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System.out.println("Remaining boxes = " + t </w:t>
      </w:r>
    </w:p>
    <w:p w14:paraId="31E194F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 " * 1 = " + t);</w:t>
      </w:r>
    </w:p>
    <w:p w14:paraId="361C7CA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total++;</w:t>
      </w:r>
    </w:p>
    <w:p w14:paraId="7DE60F7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7DEC466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else {</w:t>
      </w:r>
    </w:p>
    <w:p w14:paraId="6C55FF7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System.out.println("Remaining boxes = 0");</w:t>
      </w:r>
    </w:p>
    <w:p w14:paraId="3A37340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72D4C83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6812AD1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System.out.println("Total number of boxes = " + n);</w:t>
      </w:r>
    </w:p>
    <w:p w14:paraId="2F88338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System.out.println("Total number of cartons = " + total);</w:t>
      </w:r>
    </w:p>
    <w:p w14:paraId="172DEE3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377E2495" w14:textId="77777777" w:rsid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t>
      </w:r>
    </w:p>
    <w:p w14:paraId="3B855873" w14:textId="77777777" w:rsid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746DCB23" w14:textId="1FADEB25"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t>Que</w:t>
      </w:r>
      <w:r w:rsidRPr="00666302">
        <w:rPr>
          <w:rFonts w:ascii="Times New Roman" w:eastAsia="Times New Roman" w:hAnsi="Times New Roman" w:cs="Times New Roman"/>
          <w:b/>
          <w:bCs/>
          <w:sz w:val="28"/>
          <w:szCs w:val="28"/>
          <w:lang w:eastAsia="en-IN"/>
        </w:rPr>
        <w:t>stion 6</w:t>
      </w:r>
    </w:p>
    <w:p w14:paraId="3316EF62"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Given a square matrix M[][] of order 'n'. The maximum value possible for 'n' is 10. Accept three different characters from the keyboard and fill the array according to the output shown in the examples. If the value of n exceeds 10 then an appropriate message should be displayed.</w:t>
      </w:r>
    </w:p>
    <w:p w14:paraId="11EA4B36"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Example 1</w:t>
      </w:r>
    </w:p>
    <w:p w14:paraId="64540A77"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Enter Size: 4</w:t>
      </w:r>
    </w:p>
    <w:p w14:paraId="07226BBF"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Input:</w:t>
      </w:r>
      <w:r w:rsidRPr="00666302">
        <w:rPr>
          <w:rFonts w:ascii="Times New Roman" w:eastAsia="Times New Roman" w:hAnsi="Times New Roman" w:cs="Times New Roman"/>
          <w:sz w:val="28"/>
          <w:szCs w:val="28"/>
          <w:lang w:eastAsia="en-IN"/>
        </w:rPr>
        <w:br/>
        <w:t>First Character '*'</w:t>
      </w:r>
      <w:r w:rsidRPr="00666302">
        <w:rPr>
          <w:rFonts w:ascii="Times New Roman" w:eastAsia="Times New Roman" w:hAnsi="Times New Roman" w:cs="Times New Roman"/>
          <w:sz w:val="28"/>
          <w:szCs w:val="28"/>
          <w:lang w:eastAsia="en-IN"/>
        </w:rPr>
        <w:br/>
        <w:t>Second Character '?'</w:t>
      </w:r>
      <w:r w:rsidRPr="00666302">
        <w:rPr>
          <w:rFonts w:ascii="Times New Roman" w:eastAsia="Times New Roman" w:hAnsi="Times New Roman" w:cs="Times New Roman"/>
          <w:sz w:val="28"/>
          <w:szCs w:val="28"/>
          <w:lang w:eastAsia="en-IN"/>
        </w:rPr>
        <w:br/>
        <w:t>Third Character '#'</w:t>
      </w:r>
    </w:p>
    <w:p w14:paraId="4E8C432C"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Output:</w:t>
      </w:r>
      <w:r w:rsidRPr="00666302">
        <w:rPr>
          <w:rFonts w:ascii="Times New Roman" w:eastAsia="Times New Roman" w:hAnsi="Times New Roman" w:cs="Times New Roman"/>
          <w:sz w:val="28"/>
          <w:szCs w:val="28"/>
          <w:lang w:eastAsia="en-IN"/>
        </w:rPr>
        <w:br/>
        <w:t># * * #</w:t>
      </w:r>
      <w:r w:rsidRPr="00666302">
        <w:rPr>
          <w:rFonts w:ascii="Times New Roman" w:eastAsia="Times New Roman" w:hAnsi="Times New Roman" w:cs="Times New Roman"/>
          <w:sz w:val="28"/>
          <w:szCs w:val="28"/>
          <w:lang w:eastAsia="en-IN"/>
        </w:rPr>
        <w:br/>
        <w:t>? # # ?</w:t>
      </w:r>
      <w:r w:rsidRPr="00666302">
        <w:rPr>
          <w:rFonts w:ascii="Times New Roman" w:eastAsia="Times New Roman" w:hAnsi="Times New Roman" w:cs="Times New Roman"/>
          <w:sz w:val="28"/>
          <w:szCs w:val="28"/>
          <w:lang w:eastAsia="en-IN"/>
        </w:rPr>
        <w:br/>
        <w:t>? # # ?</w:t>
      </w:r>
      <w:r w:rsidRPr="00666302">
        <w:rPr>
          <w:rFonts w:ascii="Times New Roman" w:eastAsia="Times New Roman" w:hAnsi="Times New Roman" w:cs="Times New Roman"/>
          <w:sz w:val="28"/>
          <w:szCs w:val="28"/>
          <w:lang w:eastAsia="en-IN"/>
        </w:rPr>
        <w:br/>
        <w:t># * * #</w:t>
      </w:r>
    </w:p>
    <w:p w14:paraId="75F9BF14"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Example 2</w:t>
      </w:r>
    </w:p>
    <w:p w14:paraId="09246924"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Enter Size: 5</w:t>
      </w:r>
    </w:p>
    <w:p w14:paraId="54E23BC1"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Input:</w:t>
      </w:r>
      <w:r w:rsidRPr="00666302">
        <w:rPr>
          <w:rFonts w:ascii="Times New Roman" w:eastAsia="Times New Roman" w:hAnsi="Times New Roman" w:cs="Times New Roman"/>
          <w:sz w:val="28"/>
          <w:szCs w:val="28"/>
          <w:lang w:eastAsia="en-IN"/>
        </w:rPr>
        <w:br/>
        <w:t>First Character '$'</w:t>
      </w:r>
      <w:r w:rsidRPr="00666302">
        <w:rPr>
          <w:rFonts w:ascii="Times New Roman" w:eastAsia="Times New Roman" w:hAnsi="Times New Roman" w:cs="Times New Roman"/>
          <w:sz w:val="28"/>
          <w:szCs w:val="28"/>
          <w:lang w:eastAsia="en-IN"/>
        </w:rPr>
        <w:br/>
        <w:t>Second Character '!'</w:t>
      </w:r>
      <w:r w:rsidRPr="00666302">
        <w:rPr>
          <w:rFonts w:ascii="Times New Roman" w:eastAsia="Times New Roman" w:hAnsi="Times New Roman" w:cs="Times New Roman"/>
          <w:sz w:val="28"/>
          <w:szCs w:val="28"/>
          <w:lang w:eastAsia="en-IN"/>
        </w:rPr>
        <w:br/>
        <w:t>Third Character '@'</w:t>
      </w:r>
    </w:p>
    <w:p w14:paraId="061B455E"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lastRenderedPageBreak/>
        <w:t>Output:</w:t>
      </w:r>
      <w:r w:rsidRPr="00666302">
        <w:rPr>
          <w:rFonts w:ascii="Times New Roman" w:eastAsia="Times New Roman" w:hAnsi="Times New Roman" w:cs="Times New Roman"/>
          <w:sz w:val="28"/>
          <w:szCs w:val="28"/>
          <w:lang w:eastAsia="en-IN"/>
        </w:rPr>
        <w:br/>
        <w:t>@ $ $ $ @</w:t>
      </w:r>
      <w:r w:rsidRPr="00666302">
        <w:rPr>
          <w:rFonts w:ascii="Times New Roman" w:eastAsia="Times New Roman" w:hAnsi="Times New Roman" w:cs="Times New Roman"/>
          <w:sz w:val="28"/>
          <w:szCs w:val="28"/>
          <w:lang w:eastAsia="en-IN"/>
        </w:rPr>
        <w:br/>
        <w:t>! @ $ @ !</w:t>
      </w:r>
      <w:r w:rsidRPr="00666302">
        <w:rPr>
          <w:rFonts w:ascii="Times New Roman" w:eastAsia="Times New Roman" w:hAnsi="Times New Roman" w:cs="Times New Roman"/>
          <w:sz w:val="28"/>
          <w:szCs w:val="28"/>
          <w:lang w:eastAsia="en-IN"/>
        </w:rPr>
        <w:br/>
        <w:t>! ! @ ! !</w:t>
      </w:r>
      <w:r w:rsidRPr="00666302">
        <w:rPr>
          <w:rFonts w:ascii="Times New Roman" w:eastAsia="Times New Roman" w:hAnsi="Times New Roman" w:cs="Times New Roman"/>
          <w:sz w:val="28"/>
          <w:szCs w:val="28"/>
          <w:lang w:eastAsia="en-IN"/>
        </w:rPr>
        <w:br/>
        <w:t>! @ $ @ !</w:t>
      </w:r>
      <w:r w:rsidRPr="00666302">
        <w:rPr>
          <w:rFonts w:ascii="Times New Roman" w:eastAsia="Times New Roman" w:hAnsi="Times New Roman" w:cs="Times New Roman"/>
          <w:sz w:val="28"/>
          <w:szCs w:val="28"/>
          <w:lang w:eastAsia="en-IN"/>
        </w:rPr>
        <w:br/>
        <w:t>@ $ $ $ @</w:t>
      </w:r>
    </w:p>
    <w:p w14:paraId="5F40C9FD"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Example 3</w:t>
      </w:r>
    </w:p>
    <w:p w14:paraId="5391DA82"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Enter Size: 65</w:t>
      </w:r>
    </w:p>
    <w:p w14:paraId="1D7880C6"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Output:</w:t>
      </w:r>
      <w:r w:rsidRPr="00666302">
        <w:rPr>
          <w:rFonts w:ascii="Times New Roman" w:eastAsia="Times New Roman" w:hAnsi="Times New Roman" w:cs="Times New Roman"/>
          <w:sz w:val="28"/>
          <w:szCs w:val="28"/>
          <w:lang w:eastAsia="en-IN"/>
        </w:rPr>
        <w:br/>
        <w:t>Size out of Range</w:t>
      </w:r>
    </w:p>
    <w:p w14:paraId="32F0F3B6"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Solution</w:t>
      </w:r>
    </w:p>
    <w:p w14:paraId="60C2676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import java.util.Scanner;</w:t>
      </w:r>
    </w:p>
    <w:p w14:paraId="1D05D5E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03EBBF9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public class KboatCharMatrix</w:t>
      </w:r>
    </w:p>
    <w:p w14:paraId="0621879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t>
      </w:r>
    </w:p>
    <w:p w14:paraId="4F5BFBE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public static void main(String args[]) {</w:t>
      </w:r>
    </w:p>
    <w:p w14:paraId="16DCC34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Scanner in = new Scanner(System.in);</w:t>
      </w:r>
    </w:p>
    <w:p w14:paraId="2E3BA71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System.out.print("Enter size: ");</w:t>
      </w:r>
    </w:p>
    <w:p w14:paraId="4186480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n = in.nextInt();</w:t>
      </w:r>
    </w:p>
    <w:p w14:paraId="57869F4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6299DD2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(n &lt; 1 || n &gt; 10) {</w:t>
      </w:r>
    </w:p>
    <w:p w14:paraId="43C62A5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System.out.println("Size out of Range");</w:t>
      </w:r>
    </w:p>
    <w:p w14:paraId="2453FBA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return;</w:t>
      </w:r>
    </w:p>
    <w:p w14:paraId="44EA865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7430B2C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B47BA8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System.out.print("First Character: ");</w:t>
      </w:r>
    </w:p>
    <w:p w14:paraId="59CBFAC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char ch1 = in.next().charAt(0);</w:t>
      </w:r>
    </w:p>
    <w:p w14:paraId="01616CE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System.out.print("Second Character: ");</w:t>
      </w:r>
    </w:p>
    <w:p w14:paraId="119CB3D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char ch2 = in.next().charAt(0);</w:t>
      </w:r>
    </w:p>
    <w:p w14:paraId="43ACF11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System.out.print("Third Character: ");</w:t>
      </w:r>
    </w:p>
    <w:p w14:paraId="5CAAC3F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char ch3 = in.next().charAt(0);</w:t>
      </w:r>
    </w:p>
    <w:p w14:paraId="1E2D5FA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4DBA8F7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char m[][] = new char[n][n];</w:t>
      </w:r>
    </w:p>
    <w:p w14:paraId="091E71E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char x = ch2;</w:t>
      </w:r>
    </w:p>
    <w:p w14:paraId="7004115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n; i++) {</w:t>
      </w:r>
    </w:p>
    <w:p w14:paraId="671B1F4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j = 0; j &lt; n; j++) {</w:t>
      </w:r>
    </w:p>
    <w:p w14:paraId="168D03B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(i == j || (i + j) == n - 1) {</w:t>
      </w:r>
    </w:p>
    <w:p w14:paraId="3AD4AAD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m[i][j] = ch3;</w:t>
      </w:r>
    </w:p>
    <w:p w14:paraId="0BABFE9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6053791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lastRenderedPageBreak/>
        <w:t xml:space="preserve">                else if (i == 0 || i == n - 1) {</w:t>
      </w:r>
    </w:p>
    <w:p w14:paraId="7D59601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m[i][j] = ch1;</w:t>
      </w:r>
    </w:p>
    <w:p w14:paraId="68C7378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3DAB123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else if (j == 0 || j == n - 1 || i % 2 == 0) {</w:t>
      </w:r>
    </w:p>
    <w:p w14:paraId="66E764D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m[i][j] = ch2;</w:t>
      </w:r>
    </w:p>
    <w:p w14:paraId="5615165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206562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else {</w:t>
      </w:r>
    </w:p>
    <w:p w14:paraId="4823F48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m[i][j] = ch1;</w:t>
      </w:r>
    </w:p>
    <w:p w14:paraId="2667C6A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763C60E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55DC01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789F84F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ABD5B5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System.out.println("OUTPUT:");</w:t>
      </w:r>
    </w:p>
    <w:p w14:paraId="6D66D20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n; i++) {</w:t>
      </w:r>
    </w:p>
    <w:p w14:paraId="1C944F2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j = 0; j &lt; n; j++) {</w:t>
      </w:r>
    </w:p>
    <w:p w14:paraId="00AE5C4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System.out.print(m[i][j] + "\t");</w:t>
      </w:r>
    </w:p>
    <w:p w14:paraId="3C16A4A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4BB654A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w:t>
      </w:r>
    </w:p>
    <w:p w14:paraId="2CD9AD3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35D79D3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2BB7B06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t>
      </w:r>
    </w:p>
    <w:p w14:paraId="56A33433" w14:textId="1F180776" w:rsidR="00666302" w:rsidRPr="00666302" w:rsidRDefault="00666302" w:rsidP="00666302">
      <w:pPr>
        <w:spacing w:before="100" w:beforeAutospacing="1" w:after="100" w:afterAutospacing="1" w:line="240" w:lineRule="auto"/>
        <w:outlineLvl w:val="4"/>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Output</w:t>
      </w:r>
    </w:p>
    <w:p w14:paraId="4E167F23" w14:textId="5C26ACCC" w:rsidR="00666302" w:rsidRPr="00666302" w:rsidRDefault="00666302" w:rsidP="00666302">
      <w:pPr>
        <w:spacing w:after="0" w:line="240" w:lineRule="auto"/>
        <w:rPr>
          <w:rFonts w:ascii="Times New Roman" w:eastAsia="Times New Roman" w:hAnsi="Times New Roman" w:cs="Times New Roman"/>
          <w:sz w:val="28"/>
          <w:szCs w:val="28"/>
          <w:lang w:eastAsia="en-IN"/>
        </w:rPr>
      </w:pPr>
    </w:p>
    <w:p w14:paraId="57C39A1F" w14:textId="77777777" w:rsidR="00666302" w:rsidRDefault="00666302" w:rsidP="00666302">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p>
    <w:p w14:paraId="43C79EDF" w14:textId="77777777" w:rsidR="00666302" w:rsidRDefault="00666302" w:rsidP="00666302">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p>
    <w:p w14:paraId="50185029" w14:textId="05FC86AF" w:rsidR="00666302" w:rsidRPr="00666302" w:rsidRDefault="00666302" w:rsidP="00666302">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t>Question 7</w:t>
      </w:r>
    </w:p>
    <w:p w14:paraId="4FC804B1"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The result of a quiz competition is to be prepared as follows:</w:t>
      </w:r>
    </w:p>
    <w:p w14:paraId="4768E54C"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The quiz has five questions with four multiple choices (A, B, C, D), with each question carrying 1 mark for the correct answer. Design a program to accept the number of participants N such that N must be greater than 3 and less than 11. Create a double-dimensional array of size (Nx5) to store the answers of each participant row-wise. Calculate the marks for each participant by matching the correct answer stored in a single-dimensional array of size 5. Display the scores for each participant and also the participant(s) having the highest score.</w:t>
      </w:r>
    </w:p>
    <w:p w14:paraId="1E317D23"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Example: If the value of N = 4, then the array would be: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9"/>
        <w:gridCol w:w="418"/>
        <w:gridCol w:w="418"/>
        <w:gridCol w:w="418"/>
        <w:gridCol w:w="418"/>
        <w:gridCol w:w="433"/>
      </w:tblGrid>
      <w:tr w:rsidR="00666302" w:rsidRPr="00666302" w14:paraId="3834F623" w14:textId="77777777" w:rsidTr="00666302">
        <w:trPr>
          <w:tblHeader/>
          <w:tblCellSpacing w:w="15" w:type="dxa"/>
        </w:trPr>
        <w:tc>
          <w:tcPr>
            <w:tcW w:w="0" w:type="auto"/>
            <w:vAlign w:val="center"/>
            <w:hideMark/>
          </w:tcPr>
          <w:p w14:paraId="6B9A6A19" w14:textId="77777777" w:rsidR="00666302" w:rsidRPr="00666302" w:rsidRDefault="00666302" w:rsidP="00666302">
            <w:pPr>
              <w:spacing w:after="0" w:line="240" w:lineRule="auto"/>
              <w:jc w:val="center"/>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lastRenderedPageBreak/>
              <w:t> </w:t>
            </w:r>
          </w:p>
        </w:tc>
        <w:tc>
          <w:tcPr>
            <w:tcW w:w="0" w:type="auto"/>
            <w:vAlign w:val="center"/>
            <w:hideMark/>
          </w:tcPr>
          <w:p w14:paraId="1DE53EBD" w14:textId="77777777" w:rsidR="00666302" w:rsidRPr="00666302" w:rsidRDefault="00666302" w:rsidP="00666302">
            <w:pPr>
              <w:spacing w:after="0" w:line="240" w:lineRule="auto"/>
              <w:jc w:val="center"/>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t>Q1</w:t>
            </w:r>
          </w:p>
        </w:tc>
        <w:tc>
          <w:tcPr>
            <w:tcW w:w="0" w:type="auto"/>
            <w:vAlign w:val="center"/>
            <w:hideMark/>
          </w:tcPr>
          <w:p w14:paraId="7EA4A3A9" w14:textId="77777777" w:rsidR="00666302" w:rsidRPr="00666302" w:rsidRDefault="00666302" w:rsidP="00666302">
            <w:pPr>
              <w:spacing w:after="0" w:line="240" w:lineRule="auto"/>
              <w:jc w:val="center"/>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t>Q2</w:t>
            </w:r>
          </w:p>
        </w:tc>
        <w:tc>
          <w:tcPr>
            <w:tcW w:w="0" w:type="auto"/>
            <w:vAlign w:val="center"/>
            <w:hideMark/>
          </w:tcPr>
          <w:p w14:paraId="0D2783C8" w14:textId="77777777" w:rsidR="00666302" w:rsidRPr="00666302" w:rsidRDefault="00666302" w:rsidP="00666302">
            <w:pPr>
              <w:spacing w:after="0" w:line="240" w:lineRule="auto"/>
              <w:jc w:val="center"/>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t>Q3</w:t>
            </w:r>
          </w:p>
        </w:tc>
        <w:tc>
          <w:tcPr>
            <w:tcW w:w="0" w:type="auto"/>
            <w:vAlign w:val="center"/>
            <w:hideMark/>
          </w:tcPr>
          <w:p w14:paraId="3FF74D06" w14:textId="77777777" w:rsidR="00666302" w:rsidRPr="00666302" w:rsidRDefault="00666302" w:rsidP="00666302">
            <w:pPr>
              <w:spacing w:after="0" w:line="240" w:lineRule="auto"/>
              <w:jc w:val="center"/>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t>Q4</w:t>
            </w:r>
          </w:p>
        </w:tc>
        <w:tc>
          <w:tcPr>
            <w:tcW w:w="0" w:type="auto"/>
            <w:vAlign w:val="center"/>
            <w:hideMark/>
          </w:tcPr>
          <w:p w14:paraId="0D52AFF5" w14:textId="77777777" w:rsidR="00666302" w:rsidRPr="00666302" w:rsidRDefault="00666302" w:rsidP="00666302">
            <w:pPr>
              <w:spacing w:after="0" w:line="240" w:lineRule="auto"/>
              <w:jc w:val="center"/>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t>Q5</w:t>
            </w:r>
          </w:p>
        </w:tc>
      </w:tr>
      <w:tr w:rsidR="00666302" w:rsidRPr="00666302" w14:paraId="0501BB09" w14:textId="77777777" w:rsidTr="00666302">
        <w:trPr>
          <w:tblCellSpacing w:w="15" w:type="dxa"/>
        </w:trPr>
        <w:tc>
          <w:tcPr>
            <w:tcW w:w="0" w:type="auto"/>
            <w:vAlign w:val="center"/>
            <w:hideMark/>
          </w:tcPr>
          <w:p w14:paraId="62D37607"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Participant 1</w:t>
            </w:r>
          </w:p>
        </w:tc>
        <w:tc>
          <w:tcPr>
            <w:tcW w:w="0" w:type="auto"/>
            <w:vAlign w:val="center"/>
            <w:hideMark/>
          </w:tcPr>
          <w:p w14:paraId="6563D829"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A</w:t>
            </w:r>
          </w:p>
        </w:tc>
        <w:tc>
          <w:tcPr>
            <w:tcW w:w="0" w:type="auto"/>
            <w:vAlign w:val="center"/>
            <w:hideMark/>
          </w:tcPr>
          <w:p w14:paraId="42689322"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B</w:t>
            </w:r>
          </w:p>
        </w:tc>
        <w:tc>
          <w:tcPr>
            <w:tcW w:w="0" w:type="auto"/>
            <w:vAlign w:val="center"/>
            <w:hideMark/>
          </w:tcPr>
          <w:p w14:paraId="40E14AF4"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B</w:t>
            </w:r>
          </w:p>
        </w:tc>
        <w:tc>
          <w:tcPr>
            <w:tcW w:w="0" w:type="auto"/>
            <w:vAlign w:val="center"/>
            <w:hideMark/>
          </w:tcPr>
          <w:p w14:paraId="1E05570C"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C</w:t>
            </w:r>
          </w:p>
        </w:tc>
        <w:tc>
          <w:tcPr>
            <w:tcW w:w="0" w:type="auto"/>
            <w:vAlign w:val="center"/>
            <w:hideMark/>
          </w:tcPr>
          <w:p w14:paraId="4DE92A1F"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A</w:t>
            </w:r>
          </w:p>
        </w:tc>
      </w:tr>
      <w:tr w:rsidR="00666302" w:rsidRPr="00666302" w14:paraId="44B933A3" w14:textId="77777777" w:rsidTr="00666302">
        <w:trPr>
          <w:tblCellSpacing w:w="15" w:type="dxa"/>
        </w:trPr>
        <w:tc>
          <w:tcPr>
            <w:tcW w:w="0" w:type="auto"/>
            <w:vAlign w:val="center"/>
            <w:hideMark/>
          </w:tcPr>
          <w:p w14:paraId="2E70FE98"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Participant 2</w:t>
            </w:r>
          </w:p>
        </w:tc>
        <w:tc>
          <w:tcPr>
            <w:tcW w:w="0" w:type="auto"/>
            <w:vAlign w:val="center"/>
            <w:hideMark/>
          </w:tcPr>
          <w:p w14:paraId="3FE3DB25"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D</w:t>
            </w:r>
          </w:p>
        </w:tc>
        <w:tc>
          <w:tcPr>
            <w:tcW w:w="0" w:type="auto"/>
            <w:vAlign w:val="center"/>
            <w:hideMark/>
          </w:tcPr>
          <w:p w14:paraId="235AF0B0"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A</w:t>
            </w:r>
          </w:p>
        </w:tc>
        <w:tc>
          <w:tcPr>
            <w:tcW w:w="0" w:type="auto"/>
            <w:vAlign w:val="center"/>
            <w:hideMark/>
          </w:tcPr>
          <w:p w14:paraId="72D04608"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D</w:t>
            </w:r>
          </w:p>
        </w:tc>
        <w:tc>
          <w:tcPr>
            <w:tcW w:w="0" w:type="auto"/>
            <w:vAlign w:val="center"/>
            <w:hideMark/>
          </w:tcPr>
          <w:p w14:paraId="3B1BA6A7"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C</w:t>
            </w:r>
          </w:p>
        </w:tc>
        <w:tc>
          <w:tcPr>
            <w:tcW w:w="0" w:type="auto"/>
            <w:vAlign w:val="center"/>
            <w:hideMark/>
          </w:tcPr>
          <w:p w14:paraId="2ED5375A"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B</w:t>
            </w:r>
          </w:p>
        </w:tc>
      </w:tr>
      <w:tr w:rsidR="00666302" w:rsidRPr="00666302" w14:paraId="655EA079" w14:textId="77777777" w:rsidTr="00666302">
        <w:trPr>
          <w:tblCellSpacing w:w="15" w:type="dxa"/>
        </w:trPr>
        <w:tc>
          <w:tcPr>
            <w:tcW w:w="0" w:type="auto"/>
            <w:vAlign w:val="center"/>
            <w:hideMark/>
          </w:tcPr>
          <w:p w14:paraId="0FFEDA0C"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Participant 3</w:t>
            </w:r>
          </w:p>
        </w:tc>
        <w:tc>
          <w:tcPr>
            <w:tcW w:w="0" w:type="auto"/>
            <w:vAlign w:val="center"/>
            <w:hideMark/>
          </w:tcPr>
          <w:p w14:paraId="3EFFAC11"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A</w:t>
            </w:r>
          </w:p>
        </w:tc>
        <w:tc>
          <w:tcPr>
            <w:tcW w:w="0" w:type="auto"/>
            <w:vAlign w:val="center"/>
            <w:hideMark/>
          </w:tcPr>
          <w:p w14:paraId="7178DA5F"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A</w:t>
            </w:r>
          </w:p>
        </w:tc>
        <w:tc>
          <w:tcPr>
            <w:tcW w:w="0" w:type="auto"/>
            <w:vAlign w:val="center"/>
            <w:hideMark/>
          </w:tcPr>
          <w:p w14:paraId="445E5251"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B</w:t>
            </w:r>
          </w:p>
        </w:tc>
        <w:tc>
          <w:tcPr>
            <w:tcW w:w="0" w:type="auto"/>
            <w:vAlign w:val="center"/>
            <w:hideMark/>
          </w:tcPr>
          <w:p w14:paraId="7188C52A"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A</w:t>
            </w:r>
          </w:p>
        </w:tc>
        <w:tc>
          <w:tcPr>
            <w:tcW w:w="0" w:type="auto"/>
            <w:vAlign w:val="center"/>
            <w:hideMark/>
          </w:tcPr>
          <w:p w14:paraId="2700D0FF"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C</w:t>
            </w:r>
          </w:p>
        </w:tc>
      </w:tr>
      <w:tr w:rsidR="00666302" w:rsidRPr="00666302" w14:paraId="2BD9D4C9" w14:textId="77777777" w:rsidTr="00666302">
        <w:trPr>
          <w:tblCellSpacing w:w="15" w:type="dxa"/>
        </w:trPr>
        <w:tc>
          <w:tcPr>
            <w:tcW w:w="0" w:type="auto"/>
            <w:vAlign w:val="center"/>
            <w:hideMark/>
          </w:tcPr>
          <w:p w14:paraId="7A3F39FD"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Participant 4</w:t>
            </w:r>
          </w:p>
        </w:tc>
        <w:tc>
          <w:tcPr>
            <w:tcW w:w="0" w:type="auto"/>
            <w:vAlign w:val="center"/>
            <w:hideMark/>
          </w:tcPr>
          <w:p w14:paraId="66A09EA9"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D</w:t>
            </w:r>
          </w:p>
        </w:tc>
        <w:tc>
          <w:tcPr>
            <w:tcW w:w="0" w:type="auto"/>
            <w:vAlign w:val="center"/>
            <w:hideMark/>
          </w:tcPr>
          <w:p w14:paraId="3AF3AE0F"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C</w:t>
            </w:r>
          </w:p>
        </w:tc>
        <w:tc>
          <w:tcPr>
            <w:tcW w:w="0" w:type="auto"/>
            <w:vAlign w:val="center"/>
            <w:hideMark/>
          </w:tcPr>
          <w:p w14:paraId="3169482C"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C</w:t>
            </w:r>
          </w:p>
        </w:tc>
        <w:tc>
          <w:tcPr>
            <w:tcW w:w="0" w:type="auto"/>
            <w:vAlign w:val="center"/>
            <w:hideMark/>
          </w:tcPr>
          <w:p w14:paraId="2F0287D8"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A</w:t>
            </w:r>
          </w:p>
        </w:tc>
        <w:tc>
          <w:tcPr>
            <w:tcW w:w="0" w:type="auto"/>
            <w:vAlign w:val="center"/>
            <w:hideMark/>
          </w:tcPr>
          <w:p w14:paraId="0F22245E"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B</w:t>
            </w:r>
          </w:p>
        </w:tc>
      </w:tr>
    </w:tbl>
    <w:p w14:paraId="5EC4E40E" w14:textId="77777777" w:rsidR="00666302" w:rsidRPr="00666302" w:rsidRDefault="00666302" w:rsidP="00666302">
      <w:pPr>
        <w:spacing w:after="0" w:line="240" w:lineRule="auto"/>
        <w:rPr>
          <w:rFonts w:ascii="Times New Roman" w:eastAsia="Times New Roman" w:hAnsi="Times New Roman" w:cs="Times New Roman"/>
          <w:vanish/>
          <w:sz w:val="28"/>
          <w:szCs w:val="28"/>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9"/>
        <w:gridCol w:w="263"/>
        <w:gridCol w:w="247"/>
        <w:gridCol w:w="247"/>
        <w:gridCol w:w="247"/>
        <w:gridCol w:w="278"/>
      </w:tblGrid>
      <w:tr w:rsidR="00666302" w:rsidRPr="00666302" w14:paraId="06DC39E9" w14:textId="77777777" w:rsidTr="00666302">
        <w:trPr>
          <w:tblCellSpacing w:w="15" w:type="dxa"/>
        </w:trPr>
        <w:tc>
          <w:tcPr>
            <w:tcW w:w="0" w:type="auto"/>
            <w:vAlign w:val="center"/>
            <w:hideMark/>
          </w:tcPr>
          <w:p w14:paraId="426DE067"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Key to the question:</w:t>
            </w:r>
          </w:p>
        </w:tc>
        <w:tc>
          <w:tcPr>
            <w:tcW w:w="0" w:type="auto"/>
            <w:vAlign w:val="center"/>
            <w:hideMark/>
          </w:tcPr>
          <w:p w14:paraId="0C4697CD"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D</w:t>
            </w:r>
          </w:p>
        </w:tc>
        <w:tc>
          <w:tcPr>
            <w:tcW w:w="0" w:type="auto"/>
            <w:vAlign w:val="center"/>
            <w:hideMark/>
          </w:tcPr>
          <w:p w14:paraId="0B3A58C9"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C</w:t>
            </w:r>
          </w:p>
        </w:tc>
        <w:tc>
          <w:tcPr>
            <w:tcW w:w="0" w:type="auto"/>
            <w:vAlign w:val="center"/>
            <w:hideMark/>
          </w:tcPr>
          <w:p w14:paraId="586CCB2B"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C</w:t>
            </w:r>
          </w:p>
        </w:tc>
        <w:tc>
          <w:tcPr>
            <w:tcW w:w="0" w:type="auto"/>
            <w:vAlign w:val="center"/>
            <w:hideMark/>
          </w:tcPr>
          <w:p w14:paraId="60BB1AA5"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B</w:t>
            </w:r>
          </w:p>
        </w:tc>
        <w:tc>
          <w:tcPr>
            <w:tcW w:w="0" w:type="auto"/>
            <w:vAlign w:val="center"/>
            <w:hideMark/>
          </w:tcPr>
          <w:p w14:paraId="04FA069C"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A</w:t>
            </w:r>
          </w:p>
        </w:tc>
      </w:tr>
    </w:tbl>
    <w:p w14:paraId="49A64BB4"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Note: Array entries are line fed (i.e. one entry per line)</w:t>
      </w:r>
    </w:p>
    <w:p w14:paraId="0BB30ABE"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Test your program for the following data and some random data.</w:t>
      </w:r>
    </w:p>
    <w:p w14:paraId="6EAFC009"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Example 1</w:t>
      </w:r>
    </w:p>
    <w:p w14:paraId="67670F21"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INPUT:</w:t>
      </w:r>
      <w:r w:rsidRPr="00666302">
        <w:rPr>
          <w:rFonts w:ascii="Times New Roman" w:eastAsia="Times New Roman" w:hAnsi="Times New Roman" w:cs="Times New Roman"/>
          <w:sz w:val="28"/>
          <w:szCs w:val="28"/>
          <w:lang w:eastAsia="en-IN"/>
        </w:rPr>
        <w:br/>
        <w:t>N = 5</w:t>
      </w:r>
      <w:r w:rsidRPr="00666302">
        <w:rPr>
          <w:rFonts w:ascii="Times New Roman" w:eastAsia="Times New Roman" w:hAnsi="Times New Roman" w:cs="Times New Roman"/>
          <w:sz w:val="28"/>
          <w:szCs w:val="28"/>
          <w:lang w:eastAsia="en-IN"/>
        </w:rPr>
        <w:br/>
        <w:t>Participant 1 D A B C C</w:t>
      </w:r>
      <w:r w:rsidRPr="00666302">
        <w:rPr>
          <w:rFonts w:ascii="Times New Roman" w:eastAsia="Times New Roman" w:hAnsi="Times New Roman" w:cs="Times New Roman"/>
          <w:sz w:val="28"/>
          <w:szCs w:val="28"/>
          <w:lang w:eastAsia="en-IN"/>
        </w:rPr>
        <w:br/>
        <w:t>Participant 2 A A D C B</w:t>
      </w:r>
      <w:r w:rsidRPr="00666302">
        <w:rPr>
          <w:rFonts w:ascii="Times New Roman" w:eastAsia="Times New Roman" w:hAnsi="Times New Roman" w:cs="Times New Roman"/>
          <w:sz w:val="28"/>
          <w:szCs w:val="28"/>
          <w:lang w:eastAsia="en-IN"/>
        </w:rPr>
        <w:br/>
        <w:t>Participant 3 B A C D B</w:t>
      </w:r>
      <w:r w:rsidRPr="00666302">
        <w:rPr>
          <w:rFonts w:ascii="Times New Roman" w:eastAsia="Times New Roman" w:hAnsi="Times New Roman" w:cs="Times New Roman"/>
          <w:sz w:val="28"/>
          <w:szCs w:val="28"/>
          <w:lang w:eastAsia="en-IN"/>
        </w:rPr>
        <w:br/>
        <w:t>Participant 4 D A D C B</w:t>
      </w:r>
      <w:r w:rsidRPr="00666302">
        <w:rPr>
          <w:rFonts w:ascii="Times New Roman" w:eastAsia="Times New Roman" w:hAnsi="Times New Roman" w:cs="Times New Roman"/>
          <w:sz w:val="28"/>
          <w:szCs w:val="28"/>
          <w:lang w:eastAsia="en-IN"/>
        </w:rPr>
        <w:br/>
        <w:t>Participant 5 B C A D D</w:t>
      </w:r>
      <w:r w:rsidRPr="00666302">
        <w:rPr>
          <w:rFonts w:ascii="Times New Roman" w:eastAsia="Times New Roman" w:hAnsi="Times New Roman" w:cs="Times New Roman"/>
          <w:sz w:val="28"/>
          <w:szCs w:val="28"/>
          <w:lang w:eastAsia="en-IN"/>
        </w:rPr>
        <w:br/>
        <w:t>Key: B C D A A</w:t>
      </w:r>
    </w:p>
    <w:p w14:paraId="77BC5A8C"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OUTPUT:</w:t>
      </w:r>
      <w:r w:rsidRPr="00666302">
        <w:rPr>
          <w:rFonts w:ascii="Times New Roman" w:eastAsia="Times New Roman" w:hAnsi="Times New Roman" w:cs="Times New Roman"/>
          <w:sz w:val="28"/>
          <w:szCs w:val="28"/>
          <w:lang w:eastAsia="en-IN"/>
        </w:rPr>
        <w:br/>
        <w:t>Scores:</w:t>
      </w:r>
      <w:r w:rsidRPr="00666302">
        <w:rPr>
          <w:rFonts w:ascii="Times New Roman" w:eastAsia="Times New Roman" w:hAnsi="Times New Roman" w:cs="Times New Roman"/>
          <w:sz w:val="28"/>
          <w:szCs w:val="28"/>
          <w:lang w:eastAsia="en-IN"/>
        </w:rPr>
        <w:br/>
        <w:t>Participant 1 = 0</w:t>
      </w:r>
      <w:r w:rsidRPr="00666302">
        <w:rPr>
          <w:rFonts w:ascii="Times New Roman" w:eastAsia="Times New Roman" w:hAnsi="Times New Roman" w:cs="Times New Roman"/>
          <w:sz w:val="28"/>
          <w:szCs w:val="28"/>
          <w:lang w:eastAsia="en-IN"/>
        </w:rPr>
        <w:br/>
        <w:t>Participant 2 = 1</w:t>
      </w:r>
      <w:r w:rsidRPr="00666302">
        <w:rPr>
          <w:rFonts w:ascii="Times New Roman" w:eastAsia="Times New Roman" w:hAnsi="Times New Roman" w:cs="Times New Roman"/>
          <w:sz w:val="28"/>
          <w:szCs w:val="28"/>
          <w:lang w:eastAsia="en-IN"/>
        </w:rPr>
        <w:br/>
        <w:t>Participant 3 = 1</w:t>
      </w:r>
      <w:r w:rsidRPr="00666302">
        <w:rPr>
          <w:rFonts w:ascii="Times New Roman" w:eastAsia="Times New Roman" w:hAnsi="Times New Roman" w:cs="Times New Roman"/>
          <w:sz w:val="28"/>
          <w:szCs w:val="28"/>
          <w:lang w:eastAsia="en-IN"/>
        </w:rPr>
        <w:br/>
        <w:t>Participant 4 = 1</w:t>
      </w:r>
      <w:r w:rsidRPr="00666302">
        <w:rPr>
          <w:rFonts w:ascii="Times New Roman" w:eastAsia="Times New Roman" w:hAnsi="Times New Roman" w:cs="Times New Roman"/>
          <w:sz w:val="28"/>
          <w:szCs w:val="28"/>
          <w:lang w:eastAsia="en-IN"/>
        </w:rPr>
        <w:br/>
        <w:t>Participant 5 = 2</w:t>
      </w:r>
      <w:r w:rsidRPr="00666302">
        <w:rPr>
          <w:rFonts w:ascii="Times New Roman" w:eastAsia="Times New Roman" w:hAnsi="Times New Roman" w:cs="Times New Roman"/>
          <w:sz w:val="28"/>
          <w:szCs w:val="28"/>
          <w:lang w:eastAsia="en-IN"/>
        </w:rPr>
        <w:br/>
        <w:t>Highest Score:</w:t>
      </w:r>
      <w:r w:rsidRPr="00666302">
        <w:rPr>
          <w:rFonts w:ascii="Times New Roman" w:eastAsia="Times New Roman" w:hAnsi="Times New Roman" w:cs="Times New Roman"/>
          <w:sz w:val="28"/>
          <w:szCs w:val="28"/>
          <w:lang w:eastAsia="en-IN"/>
        </w:rPr>
        <w:br/>
        <w:t>Participant 5</w:t>
      </w:r>
    </w:p>
    <w:p w14:paraId="0FEAACD7"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Example 2</w:t>
      </w:r>
    </w:p>
    <w:p w14:paraId="38F570E0"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INPUT:</w:t>
      </w:r>
      <w:r w:rsidRPr="00666302">
        <w:rPr>
          <w:rFonts w:ascii="Times New Roman" w:eastAsia="Times New Roman" w:hAnsi="Times New Roman" w:cs="Times New Roman"/>
          <w:sz w:val="28"/>
          <w:szCs w:val="28"/>
          <w:lang w:eastAsia="en-IN"/>
        </w:rPr>
        <w:br/>
        <w:t>N = 4</w:t>
      </w:r>
      <w:r w:rsidRPr="00666302">
        <w:rPr>
          <w:rFonts w:ascii="Times New Roman" w:eastAsia="Times New Roman" w:hAnsi="Times New Roman" w:cs="Times New Roman"/>
          <w:sz w:val="28"/>
          <w:szCs w:val="28"/>
          <w:lang w:eastAsia="en-IN"/>
        </w:rPr>
        <w:br/>
        <w:t>Participant 1 A C C B D</w:t>
      </w:r>
      <w:r w:rsidRPr="00666302">
        <w:rPr>
          <w:rFonts w:ascii="Times New Roman" w:eastAsia="Times New Roman" w:hAnsi="Times New Roman" w:cs="Times New Roman"/>
          <w:sz w:val="28"/>
          <w:szCs w:val="28"/>
          <w:lang w:eastAsia="en-IN"/>
        </w:rPr>
        <w:br/>
        <w:t>Participant 2 B C A A C</w:t>
      </w:r>
      <w:r w:rsidRPr="00666302">
        <w:rPr>
          <w:rFonts w:ascii="Times New Roman" w:eastAsia="Times New Roman" w:hAnsi="Times New Roman" w:cs="Times New Roman"/>
          <w:sz w:val="28"/>
          <w:szCs w:val="28"/>
          <w:lang w:eastAsia="en-IN"/>
        </w:rPr>
        <w:br/>
        <w:t>Participant 3 B C B A A</w:t>
      </w:r>
      <w:r w:rsidRPr="00666302">
        <w:rPr>
          <w:rFonts w:ascii="Times New Roman" w:eastAsia="Times New Roman" w:hAnsi="Times New Roman" w:cs="Times New Roman"/>
          <w:sz w:val="28"/>
          <w:szCs w:val="28"/>
          <w:lang w:eastAsia="en-IN"/>
        </w:rPr>
        <w:br/>
        <w:t>Participant 4 C C D D B</w:t>
      </w:r>
      <w:r w:rsidRPr="00666302">
        <w:rPr>
          <w:rFonts w:ascii="Times New Roman" w:eastAsia="Times New Roman" w:hAnsi="Times New Roman" w:cs="Times New Roman"/>
          <w:sz w:val="28"/>
          <w:szCs w:val="28"/>
          <w:lang w:eastAsia="en-IN"/>
        </w:rPr>
        <w:br/>
        <w:t>Key: A C D B B</w:t>
      </w:r>
    </w:p>
    <w:p w14:paraId="3AF800C4"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lastRenderedPageBreak/>
        <w:t>OUTPUT:</w:t>
      </w:r>
      <w:r w:rsidRPr="00666302">
        <w:rPr>
          <w:rFonts w:ascii="Times New Roman" w:eastAsia="Times New Roman" w:hAnsi="Times New Roman" w:cs="Times New Roman"/>
          <w:sz w:val="28"/>
          <w:szCs w:val="28"/>
          <w:lang w:eastAsia="en-IN"/>
        </w:rPr>
        <w:br/>
        <w:t>Scores:</w:t>
      </w:r>
      <w:r w:rsidRPr="00666302">
        <w:rPr>
          <w:rFonts w:ascii="Times New Roman" w:eastAsia="Times New Roman" w:hAnsi="Times New Roman" w:cs="Times New Roman"/>
          <w:sz w:val="28"/>
          <w:szCs w:val="28"/>
          <w:lang w:eastAsia="en-IN"/>
        </w:rPr>
        <w:br/>
        <w:t>Participant 1 = 3</w:t>
      </w:r>
      <w:r w:rsidRPr="00666302">
        <w:rPr>
          <w:rFonts w:ascii="Times New Roman" w:eastAsia="Times New Roman" w:hAnsi="Times New Roman" w:cs="Times New Roman"/>
          <w:sz w:val="28"/>
          <w:szCs w:val="28"/>
          <w:lang w:eastAsia="en-IN"/>
        </w:rPr>
        <w:br/>
        <w:t>Participant 2 = 1</w:t>
      </w:r>
      <w:r w:rsidRPr="00666302">
        <w:rPr>
          <w:rFonts w:ascii="Times New Roman" w:eastAsia="Times New Roman" w:hAnsi="Times New Roman" w:cs="Times New Roman"/>
          <w:sz w:val="28"/>
          <w:szCs w:val="28"/>
          <w:lang w:eastAsia="en-IN"/>
        </w:rPr>
        <w:br/>
        <w:t>Participant 3 = 1</w:t>
      </w:r>
      <w:r w:rsidRPr="00666302">
        <w:rPr>
          <w:rFonts w:ascii="Times New Roman" w:eastAsia="Times New Roman" w:hAnsi="Times New Roman" w:cs="Times New Roman"/>
          <w:sz w:val="28"/>
          <w:szCs w:val="28"/>
          <w:lang w:eastAsia="en-IN"/>
        </w:rPr>
        <w:br/>
        <w:t>Participant 4 = 3</w:t>
      </w:r>
      <w:r w:rsidRPr="00666302">
        <w:rPr>
          <w:rFonts w:ascii="Times New Roman" w:eastAsia="Times New Roman" w:hAnsi="Times New Roman" w:cs="Times New Roman"/>
          <w:sz w:val="28"/>
          <w:szCs w:val="28"/>
          <w:lang w:eastAsia="en-IN"/>
        </w:rPr>
        <w:br/>
        <w:t>Highest Score:</w:t>
      </w:r>
      <w:r w:rsidRPr="00666302">
        <w:rPr>
          <w:rFonts w:ascii="Times New Roman" w:eastAsia="Times New Roman" w:hAnsi="Times New Roman" w:cs="Times New Roman"/>
          <w:sz w:val="28"/>
          <w:szCs w:val="28"/>
          <w:lang w:eastAsia="en-IN"/>
        </w:rPr>
        <w:br/>
        <w:t>Participant 1</w:t>
      </w:r>
      <w:r w:rsidRPr="00666302">
        <w:rPr>
          <w:rFonts w:ascii="Times New Roman" w:eastAsia="Times New Roman" w:hAnsi="Times New Roman" w:cs="Times New Roman"/>
          <w:sz w:val="28"/>
          <w:szCs w:val="28"/>
          <w:lang w:eastAsia="en-IN"/>
        </w:rPr>
        <w:br/>
        <w:t>Participant 4</w:t>
      </w:r>
    </w:p>
    <w:p w14:paraId="57422C4E"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Example 3</w:t>
      </w:r>
    </w:p>
    <w:p w14:paraId="20AA82A8"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INPUT:</w:t>
      </w:r>
      <w:r w:rsidRPr="00666302">
        <w:rPr>
          <w:rFonts w:ascii="Times New Roman" w:eastAsia="Times New Roman" w:hAnsi="Times New Roman" w:cs="Times New Roman"/>
          <w:sz w:val="28"/>
          <w:szCs w:val="28"/>
          <w:lang w:eastAsia="en-IN"/>
        </w:rPr>
        <w:br/>
        <w:t>N = 12</w:t>
      </w:r>
    </w:p>
    <w:p w14:paraId="48632419"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OUTPUT:</w:t>
      </w:r>
      <w:r w:rsidRPr="00666302">
        <w:rPr>
          <w:rFonts w:ascii="Times New Roman" w:eastAsia="Times New Roman" w:hAnsi="Times New Roman" w:cs="Times New Roman"/>
          <w:sz w:val="28"/>
          <w:szCs w:val="28"/>
          <w:lang w:eastAsia="en-IN"/>
        </w:rPr>
        <w:br/>
        <w:t>INPUT SIZE OUT OF RANGE.</w:t>
      </w:r>
    </w:p>
    <w:p w14:paraId="1E6CAE59"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Solution</w:t>
      </w:r>
    </w:p>
    <w:p w14:paraId="4A6948F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import java.util.Scanner;</w:t>
      </w:r>
    </w:p>
    <w:p w14:paraId="44206A1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2A92F01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public class QuizCompetition</w:t>
      </w:r>
    </w:p>
    <w:p w14:paraId="62106B6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t>
      </w:r>
    </w:p>
    <w:p w14:paraId="2AF452B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public static void main(String args[]) {</w:t>
      </w:r>
    </w:p>
    <w:p w14:paraId="7A15EE3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Scanner in = new Scanner(System.in);</w:t>
      </w:r>
    </w:p>
    <w:p w14:paraId="3661064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System.out.print("Enter the Number of Participants (N): ");</w:t>
      </w:r>
    </w:p>
    <w:p w14:paraId="433BB31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n = in.nextInt();</w:t>
      </w:r>
    </w:p>
    <w:p w14:paraId="6451F0D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369040A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(n &lt;= 3 || n &gt;= 11) {</w:t>
      </w:r>
    </w:p>
    <w:p w14:paraId="570CAEB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System.out.println("INPUT SIZE OUT OF RANGE.");</w:t>
      </w:r>
    </w:p>
    <w:p w14:paraId="1C96915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return;</w:t>
      </w:r>
    </w:p>
    <w:p w14:paraId="5752BD0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C2A8A2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27023D5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char answers[][] = new char[n][5];</w:t>
      </w:r>
    </w:p>
    <w:p w14:paraId="1BF7867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char key[] = new char[5];</w:t>
      </w:r>
    </w:p>
    <w:p w14:paraId="01EEAA5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3C08E7E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System.out.println("Enter answers of participants");</w:t>
      </w:r>
    </w:p>
    <w:p w14:paraId="3CB45F4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n; i++) {</w:t>
      </w:r>
    </w:p>
    <w:p w14:paraId="6EB8350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System.out.println("Participant " + (i+1));</w:t>
      </w:r>
    </w:p>
    <w:p w14:paraId="2BD65E2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j = 0; j &lt; 5; j++) {</w:t>
      </w:r>
    </w:p>
    <w:p w14:paraId="59E5C7B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answers[i][j] = in.next().charAt(0);</w:t>
      </w:r>
    </w:p>
    <w:p w14:paraId="5F2BAC5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298079C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40CC82C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00C23B6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System.out.println("Enter Answer Key:");</w:t>
      </w:r>
    </w:p>
    <w:p w14:paraId="366DA4D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5; i++) {</w:t>
      </w:r>
    </w:p>
    <w:p w14:paraId="275A0F2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key[i] = in.next().charAt(0);</w:t>
      </w:r>
    </w:p>
    <w:p w14:paraId="4503DC7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402E0C9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41A5AF4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hScore = 0;</w:t>
      </w:r>
    </w:p>
    <w:p w14:paraId="0C42405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score[] = new int[n];</w:t>
      </w:r>
    </w:p>
    <w:p w14:paraId="64ABF62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340EB26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System.out.println("Scores:");</w:t>
      </w:r>
    </w:p>
    <w:p w14:paraId="32DFAFE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n; i++) {</w:t>
      </w:r>
    </w:p>
    <w:p w14:paraId="4A6CF70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j = 0; j &lt; 5; j++) {</w:t>
      </w:r>
    </w:p>
    <w:p w14:paraId="514CCE6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(answers[i][j] == key[j]) {</w:t>
      </w:r>
    </w:p>
    <w:p w14:paraId="0A966A7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score[i]++;</w:t>
      </w:r>
    </w:p>
    <w:p w14:paraId="477ED0B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6719B78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60A26E9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527A5C3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(score[i] &gt; hScore) {</w:t>
      </w:r>
    </w:p>
    <w:p w14:paraId="3B2FB7D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hScore = score[i];</w:t>
      </w:r>
    </w:p>
    <w:p w14:paraId="30AD80F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B3A2C6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51C516C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System.out.println("Participant " + (i+1) + " = " + score[i]);</w:t>
      </w:r>
    </w:p>
    <w:p w14:paraId="110770B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657CCF1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021635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System.out.println("Highest Score:");</w:t>
      </w:r>
    </w:p>
    <w:p w14:paraId="1BEC22F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n; i++) {</w:t>
      </w:r>
    </w:p>
    <w:p w14:paraId="4D0575C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(score[i] == hScore) {</w:t>
      </w:r>
    </w:p>
    <w:p w14:paraId="65854A8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System.out.println("Participant " + (i+1));</w:t>
      </w:r>
    </w:p>
    <w:p w14:paraId="4589366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3BF9A01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7280019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33CA49F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t>
      </w:r>
    </w:p>
    <w:p w14:paraId="7284341C" w14:textId="77777777" w:rsidR="00666302" w:rsidRPr="00666302" w:rsidRDefault="00666302" w:rsidP="00666302">
      <w:pPr>
        <w:spacing w:before="100" w:beforeAutospacing="1" w:after="100" w:afterAutospacing="1" w:line="240" w:lineRule="auto"/>
        <w:outlineLvl w:val="4"/>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t>Output</w:t>
      </w:r>
    </w:p>
    <w:p w14:paraId="54D01CE4" w14:textId="52BFFB81" w:rsidR="00666302" w:rsidRPr="00666302" w:rsidRDefault="00666302" w:rsidP="00666302">
      <w:pPr>
        <w:spacing w:after="0" w:line="240" w:lineRule="auto"/>
        <w:rPr>
          <w:rFonts w:ascii="Times New Roman" w:eastAsia="Times New Roman" w:hAnsi="Times New Roman" w:cs="Times New Roman"/>
          <w:sz w:val="28"/>
          <w:szCs w:val="28"/>
          <w:lang w:eastAsia="en-IN"/>
        </w:rPr>
      </w:pPr>
    </w:p>
    <w:p w14:paraId="4EF14772" w14:textId="2A206532" w:rsidR="00666302" w:rsidRPr="00666302" w:rsidRDefault="00666302" w:rsidP="00666302">
      <w:pPr>
        <w:spacing w:after="0" w:line="240" w:lineRule="auto"/>
        <w:rPr>
          <w:rFonts w:ascii="Times New Roman" w:eastAsia="Times New Roman" w:hAnsi="Times New Roman" w:cs="Times New Roman"/>
          <w:sz w:val="28"/>
          <w:szCs w:val="28"/>
          <w:lang w:eastAsia="en-IN"/>
        </w:rPr>
      </w:pPr>
    </w:p>
    <w:p w14:paraId="194EBA7B" w14:textId="37D70721" w:rsidR="00666302" w:rsidRPr="00666302" w:rsidRDefault="00666302" w:rsidP="00666302">
      <w:pPr>
        <w:spacing w:after="0" w:line="240" w:lineRule="auto"/>
        <w:rPr>
          <w:rFonts w:ascii="Times New Roman" w:eastAsia="Times New Roman" w:hAnsi="Times New Roman" w:cs="Times New Roman"/>
          <w:sz w:val="28"/>
          <w:szCs w:val="28"/>
          <w:lang w:eastAsia="en-IN"/>
        </w:rPr>
      </w:pPr>
    </w:p>
    <w:p w14:paraId="7C54C0E5" w14:textId="77777777" w:rsidR="00666302" w:rsidRPr="00666302" w:rsidRDefault="00666302" w:rsidP="00666302">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t>Question 8</w:t>
      </w:r>
    </w:p>
    <w:p w14:paraId="5A790494"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Write a Program in Java to input elements in a 2D square matrix and check whether it is a Lower Triangular Matrix or not.</w:t>
      </w:r>
    </w:p>
    <w:p w14:paraId="6FB1977A"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lastRenderedPageBreak/>
        <w:t>Lower Triangular Matrix:</w:t>
      </w:r>
      <w:r w:rsidRPr="00666302">
        <w:rPr>
          <w:rFonts w:ascii="Times New Roman" w:eastAsia="Times New Roman" w:hAnsi="Times New Roman" w:cs="Times New Roman"/>
          <w:sz w:val="28"/>
          <w:szCs w:val="28"/>
          <w:lang w:eastAsia="en-IN"/>
        </w:rPr>
        <w:t xml:space="preserve"> A Lower Triangular matrix is a square matrix in which all the entries above the main diagonal [] are zero. The entries below or on the main diagonal must be non zero values.</w:t>
      </w:r>
    </w:p>
    <w:p w14:paraId="0B0D0AE0"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Enter the size of the matrix: 4</w:t>
      </w:r>
      <w:r w:rsidRPr="00666302">
        <w:rPr>
          <w:rFonts w:ascii="Times New Roman" w:eastAsia="Times New Roman" w:hAnsi="Times New Roman" w:cs="Times New Roman"/>
          <w:sz w:val="28"/>
          <w:szCs w:val="28"/>
          <w:lang w:eastAsia="en-IN"/>
        </w:rPr>
        <w:br/>
        <w:t>The Matrix is:</w:t>
      </w:r>
      <w:r w:rsidRPr="00666302">
        <w:rPr>
          <w:rFonts w:ascii="Times New Roman" w:eastAsia="Times New Roman" w:hAnsi="Times New Roman" w:cs="Times New Roman"/>
          <w:sz w:val="28"/>
          <w:szCs w:val="28"/>
          <w:lang w:eastAsia="en-IN"/>
        </w:rPr>
        <w:br/>
        <w:t>5 0 0 0</w:t>
      </w:r>
      <w:r w:rsidRPr="00666302">
        <w:rPr>
          <w:rFonts w:ascii="Times New Roman" w:eastAsia="Times New Roman" w:hAnsi="Times New Roman" w:cs="Times New Roman"/>
          <w:sz w:val="28"/>
          <w:szCs w:val="28"/>
          <w:lang w:eastAsia="en-IN"/>
        </w:rPr>
        <w:br/>
        <w:t>3 1 0 0</w:t>
      </w:r>
      <w:r w:rsidRPr="00666302">
        <w:rPr>
          <w:rFonts w:ascii="Times New Roman" w:eastAsia="Times New Roman" w:hAnsi="Times New Roman" w:cs="Times New Roman"/>
          <w:sz w:val="28"/>
          <w:szCs w:val="28"/>
          <w:lang w:eastAsia="en-IN"/>
        </w:rPr>
        <w:br/>
        <w:t>4 9 4 0</w:t>
      </w:r>
      <w:r w:rsidRPr="00666302">
        <w:rPr>
          <w:rFonts w:ascii="Times New Roman" w:eastAsia="Times New Roman" w:hAnsi="Times New Roman" w:cs="Times New Roman"/>
          <w:sz w:val="28"/>
          <w:szCs w:val="28"/>
          <w:lang w:eastAsia="en-IN"/>
        </w:rPr>
        <w:br/>
        <w:t>6 8 7 2</w:t>
      </w:r>
    </w:p>
    <w:p w14:paraId="0E66E80E"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The Matrix is Lower Triangular</w:t>
      </w:r>
    </w:p>
    <w:p w14:paraId="1CE108CD"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Solution</w:t>
      </w:r>
    </w:p>
    <w:p w14:paraId="001B5E4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import java.util.Scanner;</w:t>
      </w:r>
    </w:p>
    <w:p w14:paraId="34FD111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6B85F294" w14:textId="47BD7E45"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public class LowerTriangularMatrix</w:t>
      </w:r>
    </w:p>
    <w:p w14:paraId="0CB801B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t>
      </w:r>
    </w:p>
    <w:p w14:paraId="0A269D5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public static void main(String args[]) {</w:t>
      </w:r>
    </w:p>
    <w:p w14:paraId="066E5CD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Scanner in = new Scanner(System.in);</w:t>
      </w:r>
    </w:p>
    <w:p w14:paraId="52EB3B0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System.out.print("Enter the size of the matrix: ");</w:t>
      </w:r>
    </w:p>
    <w:p w14:paraId="25436BF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n = in.nextInt();</w:t>
      </w:r>
    </w:p>
    <w:p w14:paraId="2692552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56D8776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arr[][] = new int[n][n];</w:t>
      </w:r>
    </w:p>
    <w:p w14:paraId="49698EE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719BD74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System.out.println("Enter elements of the matrix: ");</w:t>
      </w:r>
    </w:p>
    <w:p w14:paraId="029EDB2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n; i++) {</w:t>
      </w:r>
    </w:p>
    <w:p w14:paraId="234ADDC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System.out.println("Enter Row "+ (i+1) + " :");</w:t>
      </w:r>
    </w:p>
    <w:p w14:paraId="0A2A2CD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j = 0; j &lt; n; j++) {</w:t>
      </w:r>
    </w:p>
    <w:p w14:paraId="0F077BB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arr[i][j] = in.nextInt();</w:t>
      </w:r>
    </w:p>
    <w:p w14:paraId="2D21F12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A2C23B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5A628A6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1638AD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System.out.println("The Matrix is:");</w:t>
      </w:r>
    </w:p>
    <w:p w14:paraId="32D277F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n; i++) {</w:t>
      </w:r>
    </w:p>
    <w:p w14:paraId="4F51A72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j = 0; j &lt; n; j++) {</w:t>
      </w:r>
    </w:p>
    <w:p w14:paraId="0A86949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System.out.print(arr[i][j] + "\t");</w:t>
      </w:r>
    </w:p>
    <w:p w14:paraId="67FFC77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5A92F85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w:t>
      </w:r>
    </w:p>
    <w:p w14:paraId="534D131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4EE2472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59CF746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boolean isTriangular = true;</w:t>
      </w:r>
    </w:p>
    <w:p w14:paraId="06B2B00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lastRenderedPageBreak/>
        <w:t xml:space="preserve">        for (int i = 0; i &lt; n; i++) {</w:t>
      </w:r>
    </w:p>
    <w:p w14:paraId="1018A18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j = 0; j &lt; n; j++) {</w:t>
      </w:r>
    </w:p>
    <w:p w14:paraId="1BF900A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((i &lt; j &amp;&amp; arr[i][j] != 0)</w:t>
      </w:r>
    </w:p>
    <w:p w14:paraId="3A9B976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 (i &gt;= j &amp;&amp; arr[i][j] == 0)) {</w:t>
      </w:r>
    </w:p>
    <w:p w14:paraId="7E0C513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isTriangular = false;</w:t>
      </w:r>
    </w:p>
    <w:p w14:paraId="39947C0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break;</w:t>
      </w:r>
    </w:p>
    <w:p w14:paraId="1067ED3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7E053A4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299A0FC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65B6E7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(!isTriangular) {</w:t>
      </w:r>
    </w:p>
    <w:p w14:paraId="4CA91DF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break;</w:t>
      </w:r>
    </w:p>
    <w:p w14:paraId="0EEFBE6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E67A92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9D0A75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24B17A1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(isTriangular) {</w:t>
      </w:r>
    </w:p>
    <w:p w14:paraId="47A5C65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System.out.println("The Matrix is Lower Triangular");</w:t>
      </w:r>
    </w:p>
    <w:p w14:paraId="3DB7708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4164618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else {</w:t>
      </w:r>
    </w:p>
    <w:p w14:paraId="42FE4F4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System.out.println("The Matrix is not Lower Triangular");</w:t>
      </w:r>
    </w:p>
    <w:p w14:paraId="3133814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FF4372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A29A44B" w14:textId="2B3E61F8"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t>
      </w:r>
    </w:p>
    <w:p w14:paraId="4A909581" w14:textId="134130E7" w:rsidR="00666302" w:rsidRPr="00666302" w:rsidRDefault="00666302" w:rsidP="00666302">
      <w:pPr>
        <w:spacing w:after="0" w:line="240" w:lineRule="auto"/>
        <w:rPr>
          <w:rFonts w:ascii="Times New Roman" w:eastAsia="Times New Roman" w:hAnsi="Times New Roman" w:cs="Times New Roman"/>
          <w:sz w:val="28"/>
          <w:szCs w:val="28"/>
          <w:lang w:eastAsia="en-IN"/>
        </w:rPr>
      </w:pPr>
    </w:p>
    <w:p w14:paraId="27C461E9" w14:textId="77777777" w:rsidR="00666302" w:rsidRPr="00666302" w:rsidRDefault="00666302" w:rsidP="00666302">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t>Question 9</w:t>
      </w:r>
    </w:p>
    <w:p w14:paraId="33ECFEA3"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Write a Program in Java to input elements in a 2-D square matrix and check whether it is a Scalar Matrix or not.</w:t>
      </w:r>
    </w:p>
    <w:p w14:paraId="25F188A3"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Scalar Matrix:</w:t>
      </w:r>
      <w:r w:rsidRPr="00666302">
        <w:rPr>
          <w:rFonts w:ascii="Times New Roman" w:eastAsia="Times New Roman" w:hAnsi="Times New Roman" w:cs="Times New Roman"/>
          <w:sz w:val="28"/>
          <w:szCs w:val="28"/>
          <w:lang w:eastAsia="en-IN"/>
        </w:rPr>
        <w:t xml:space="preserve"> A scalar matrix is a diagonal matrix where the left diagonal elements are same.</w:t>
      </w:r>
    </w:p>
    <w:p w14:paraId="3E138B63"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The Matrix is:</w:t>
      </w:r>
      <w:r w:rsidRPr="00666302">
        <w:rPr>
          <w:rFonts w:ascii="Times New Roman" w:eastAsia="Times New Roman" w:hAnsi="Times New Roman" w:cs="Times New Roman"/>
          <w:sz w:val="28"/>
          <w:szCs w:val="28"/>
          <w:lang w:eastAsia="en-IN"/>
        </w:rPr>
        <w:br/>
        <w:t>5 0 0 0</w:t>
      </w:r>
      <w:r w:rsidRPr="00666302">
        <w:rPr>
          <w:rFonts w:ascii="Times New Roman" w:eastAsia="Times New Roman" w:hAnsi="Times New Roman" w:cs="Times New Roman"/>
          <w:sz w:val="28"/>
          <w:szCs w:val="28"/>
          <w:lang w:eastAsia="en-IN"/>
        </w:rPr>
        <w:br/>
        <w:t>0 5 0 0</w:t>
      </w:r>
      <w:r w:rsidRPr="00666302">
        <w:rPr>
          <w:rFonts w:ascii="Times New Roman" w:eastAsia="Times New Roman" w:hAnsi="Times New Roman" w:cs="Times New Roman"/>
          <w:sz w:val="28"/>
          <w:szCs w:val="28"/>
          <w:lang w:eastAsia="en-IN"/>
        </w:rPr>
        <w:br/>
        <w:t>0 0 5 0</w:t>
      </w:r>
      <w:r w:rsidRPr="00666302">
        <w:rPr>
          <w:rFonts w:ascii="Times New Roman" w:eastAsia="Times New Roman" w:hAnsi="Times New Roman" w:cs="Times New Roman"/>
          <w:sz w:val="28"/>
          <w:szCs w:val="28"/>
          <w:lang w:eastAsia="en-IN"/>
        </w:rPr>
        <w:br/>
        <w:t>0 0 0 5</w:t>
      </w:r>
    </w:p>
    <w:p w14:paraId="0ED73B52"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The Matrix is Scalar</w:t>
      </w:r>
    </w:p>
    <w:p w14:paraId="720B70E8"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Solution</w:t>
      </w:r>
    </w:p>
    <w:p w14:paraId="3BF7765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import java.util.Scanner;</w:t>
      </w:r>
    </w:p>
    <w:p w14:paraId="1F84677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3582E580" w14:textId="686AA849"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lastRenderedPageBreak/>
        <w:t>public class ScalarMatrix</w:t>
      </w:r>
    </w:p>
    <w:p w14:paraId="79AB371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t>
      </w:r>
    </w:p>
    <w:p w14:paraId="386D542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public static void main(String args[]) {</w:t>
      </w:r>
    </w:p>
    <w:p w14:paraId="5542647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Scanner in = new Scanner(System.in);</w:t>
      </w:r>
    </w:p>
    <w:p w14:paraId="6F14EC3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System.out.print("Enter the size of the matrix: ");</w:t>
      </w:r>
    </w:p>
    <w:p w14:paraId="10B6E2A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n = in.nextInt();</w:t>
      </w:r>
    </w:p>
    <w:p w14:paraId="5322176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5DE9ACF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arr[][] = new int[n][n];</w:t>
      </w:r>
    </w:p>
    <w:p w14:paraId="689DE0B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BC39E6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System.out.println("Enter elements of the matrix: ");</w:t>
      </w:r>
    </w:p>
    <w:p w14:paraId="6AA0DD4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n; i++) {</w:t>
      </w:r>
    </w:p>
    <w:p w14:paraId="3855393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System.out.println("Enter Row "+ (i+1) + " :");</w:t>
      </w:r>
    </w:p>
    <w:p w14:paraId="3881DA9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j = 0; j &lt; n; j++) {</w:t>
      </w:r>
    </w:p>
    <w:p w14:paraId="68AA946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arr[i][j] = in.nextInt();</w:t>
      </w:r>
    </w:p>
    <w:p w14:paraId="730B7E2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AF325A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7CF8A48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69CCAA9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System.out.println("The Matrix is:");</w:t>
      </w:r>
    </w:p>
    <w:p w14:paraId="6BB9D4F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n; i++) {</w:t>
      </w:r>
    </w:p>
    <w:p w14:paraId="532B438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j = 0; j &lt; n; j++) {</w:t>
      </w:r>
    </w:p>
    <w:p w14:paraId="3DCB209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System.out.print(arr[i][j] + "\t");</w:t>
      </w:r>
    </w:p>
    <w:p w14:paraId="34AED6D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3274CB9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w:t>
      </w:r>
    </w:p>
    <w:p w14:paraId="45B3901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4AB7E3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2162F9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boolean isScalar = true;</w:t>
      </w:r>
    </w:p>
    <w:p w14:paraId="782BA5D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x = arr[0][0];</w:t>
      </w:r>
    </w:p>
    <w:p w14:paraId="3D87077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n; i++) {</w:t>
      </w:r>
    </w:p>
    <w:p w14:paraId="00366DE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j = 0; j &lt; n; j++) {</w:t>
      </w:r>
    </w:p>
    <w:p w14:paraId="4323BCB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((i == j &amp;&amp; arr[i][j] != x) </w:t>
      </w:r>
    </w:p>
    <w:p w14:paraId="4D0BAB5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 ( i != j &amp;&amp; arr[i][j] != 0)) {</w:t>
      </w:r>
    </w:p>
    <w:p w14:paraId="53B948A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isScalar = false;</w:t>
      </w:r>
    </w:p>
    <w:p w14:paraId="062507E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break;</w:t>
      </w:r>
    </w:p>
    <w:p w14:paraId="55AD35E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70FAE5D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644F748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5735D3E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(!isScalar) {</w:t>
      </w:r>
    </w:p>
    <w:p w14:paraId="470E361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break;</w:t>
      </w:r>
    </w:p>
    <w:p w14:paraId="073E7BB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31C96B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7ACD9FC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3D78485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(isScalar) {</w:t>
      </w:r>
    </w:p>
    <w:p w14:paraId="4A7C7D2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System.out.println("The Matrix is Scalar");</w:t>
      </w:r>
    </w:p>
    <w:p w14:paraId="24DB61C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lastRenderedPageBreak/>
        <w:t xml:space="preserve">        }</w:t>
      </w:r>
    </w:p>
    <w:p w14:paraId="0F42996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else {</w:t>
      </w:r>
    </w:p>
    <w:p w14:paraId="090418A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System.out.println("The Matrix is not Scalar");</w:t>
      </w:r>
    </w:p>
    <w:p w14:paraId="7D3196E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7277018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387E7EE8" w14:textId="33E7A0E2"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t>
      </w:r>
    </w:p>
    <w:p w14:paraId="67D74A1E" w14:textId="77777777" w:rsidR="00666302" w:rsidRPr="00666302" w:rsidRDefault="00666302" w:rsidP="00666302">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t>Question 10</w:t>
      </w:r>
    </w:p>
    <w:p w14:paraId="494357CF"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A square matrix is the matrix in which number of rows equals the number of columns. Thus, a matrix of order n*n is called a Square Matrix.</w:t>
      </w:r>
    </w:p>
    <w:p w14:paraId="378C8428"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Write a program in Java to create a double dimensional array of size nxn matrix form and fill the numbers in a circular fashion (anticlock-wise) with natural numbers from 1 to n</w:t>
      </w:r>
      <w:r w:rsidRPr="00666302">
        <w:rPr>
          <w:rFonts w:ascii="Times New Roman" w:eastAsia="Times New Roman" w:hAnsi="Times New Roman" w:cs="Times New Roman"/>
          <w:sz w:val="28"/>
          <w:szCs w:val="28"/>
          <w:vertAlign w:val="superscript"/>
          <w:lang w:eastAsia="en-IN"/>
        </w:rPr>
        <w:t>2</w:t>
      </w:r>
      <w:r w:rsidRPr="00666302">
        <w:rPr>
          <w:rFonts w:ascii="Times New Roman" w:eastAsia="Times New Roman" w:hAnsi="Times New Roman" w:cs="Times New Roman"/>
          <w:sz w:val="28"/>
          <w:szCs w:val="28"/>
          <w:lang w:eastAsia="en-IN"/>
        </w:rPr>
        <w:t>, taking n as an input. The filling of the elements should start from outer to the central cell.</w:t>
      </w:r>
    </w:p>
    <w:p w14:paraId="24B6B1D9"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For example, if n=4, then n</w:t>
      </w:r>
      <w:r w:rsidRPr="00666302">
        <w:rPr>
          <w:rFonts w:ascii="Times New Roman" w:eastAsia="Times New Roman" w:hAnsi="Times New Roman" w:cs="Times New Roman"/>
          <w:sz w:val="28"/>
          <w:szCs w:val="28"/>
          <w:vertAlign w:val="superscript"/>
          <w:lang w:eastAsia="en-IN"/>
        </w:rPr>
        <w:t>2</w:t>
      </w:r>
      <w:r w:rsidRPr="00666302">
        <w:rPr>
          <w:rFonts w:ascii="Times New Roman" w:eastAsia="Times New Roman" w:hAnsi="Times New Roman" w:cs="Times New Roman"/>
          <w:sz w:val="28"/>
          <w:szCs w:val="28"/>
          <w:lang w:eastAsia="en-IN"/>
        </w:rPr>
        <w:t>=16, then the array is filled 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5"/>
        <w:gridCol w:w="550"/>
        <w:gridCol w:w="550"/>
        <w:gridCol w:w="565"/>
      </w:tblGrid>
      <w:tr w:rsidR="00666302" w:rsidRPr="00666302" w14:paraId="02DC27D2" w14:textId="77777777" w:rsidTr="00666302">
        <w:trPr>
          <w:tblCellSpacing w:w="15" w:type="dxa"/>
        </w:trPr>
        <w:tc>
          <w:tcPr>
            <w:tcW w:w="0" w:type="auto"/>
            <w:vAlign w:val="center"/>
            <w:hideMark/>
          </w:tcPr>
          <w:p w14:paraId="0FD197F8"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w:t>
            </w:r>
            <w:r w:rsidRPr="00666302">
              <w:rPr>
                <w:rFonts w:ascii="Times New Roman" w:eastAsia="Times New Roman" w:hAnsi="Times New Roman" w:cs="Times New Roman"/>
                <w:sz w:val="28"/>
                <w:szCs w:val="28"/>
                <w:lang w:eastAsia="en-IN"/>
              </w:rPr>
              <w:br/>
              <w:t>1 ↓</w:t>
            </w:r>
          </w:p>
        </w:tc>
        <w:tc>
          <w:tcPr>
            <w:tcW w:w="0" w:type="auto"/>
            <w:vAlign w:val="center"/>
            <w:hideMark/>
          </w:tcPr>
          <w:p w14:paraId="76BFB92A"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w:t>
            </w:r>
            <w:r w:rsidRPr="00666302">
              <w:rPr>
                <w:rFonts w:ascii="Times New Roman" w:eastAsia="Times New Roman" w:hAnsi="Times New Roman" w:cs="Times New Roman"/>
                <w:sz w:val="28"/>
                <w:szCs w:val="28"/>
                <w:lang w:eastAsia="en-IN"/>
              </w:rPr>
              <w:br/>
              <w:t>↓ 12</w:t>
            </w:r>
          </w:p>
        </w:tc>
        <w:tc>
          <w:tcPr>
            <w:tcW w:w="0" w:type="auto"/>
            <w:vAlign w:val="center"/>
            <w:hideMark/>
          </w:tcPr>
          <w:p w14:paraId="342F89AD"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t>
            </w:r>
            <w:r w:rsidRPr="00666302">
              <w:rPr>
                <w:rFonts w:ascii="Times New Roman" w:eastAsia="Times New Roman" w:hAnsi="Times New Roman" w:cs="Times New Roman"/>
                <w:sz w:val="28"/>
                <w:szCs w:val="28"/>
                <w:lang w:eastAsia="en-IN"/>
              </w:rPr>
              <w:br/>
              <w:t>11</w:t>
            </w:r>
          </w:p>
        </w:tc>
        <w:tc>
          <w:tcPr>
            <w:tcW w:w="0" w:type="auto"/>
            <w:vAlign w:val="center"/>
            <w:hideMark/>
          </w:tcPr>
          <w:p w14:paraId="1EC190C9"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t>
            </w:r>
            <w:r w:rsidRPr="00666302">
              <w:rPr>
                <w:rFonts w:ascii="Times New Roman" w:eastAsia="Times New Roman" w:hAnsi="Times New Roman" w:cs="Times New Roman"/>
                <w:sz w:val="28"/>
                <w:szCs w:val="28"/>
                <w:lang w:eastAsia="en-IN"/>
              </w:rPr>
              <w:br/>
              <w:t>10</w:t>
            </w:r>
          </w:p>
        </w:tc>
      </w:tr>
      <w:tr w:rsidR="00666302" w:rsidRPr="00666302" w14:paraId="309CB35F" w14:textId="77777777" w:rsidTr="00666302">
        <w:trPr>
          <w:tblCellSpacing w:w="15" w:type="dxa"/>
        </w:trPr>
        <w:tc>
          <w:tcPr>
            <w:tcW w:w="0" w:type="auto"/>
            <w:vAlign w:val="center"/>
            <w:hideMark/>
          </w:tcPr>
          <w:p w14:paraId="52F04AA0"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 ↓</w:t>
            </w:r>
          </w:p>
        </w:tc>
        <w:tc>
          <w:tcPr>
            <w:tcW w:w="0" w:type="auto"/>
            <w:vAlign w:val="center"/>
            <w:hideMark/>
          </w:tcPr>
          <w:p w14:paraId="676BC3D3"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13</w:t>
            </w:r>
          </w:p>
        </w:tc>
        <w:tc>
          <w:tcPr>
            <w:tcW w:w="0" w:type="auto"/>
            <w:vAlign w:val="center"/>
            <w:hideMark/>
          </w:tcPr>
          <w:p w14:paraId="2C44757B"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16 ↑</w:t>
            </w:r>
          </w:p>
        </w:tc>
        <w:tc>
          <w:tcPr>
            <w:tcW w:w="0" w:type="auto"/>
            <w:vAlign w:val="center"/>
            <w:hideMark/>
          </w:tcPr>
          <w:p w14:paraId="595BC4E0"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9   ↑</w:t>
            </w:r>
          </w:p>
        </w:tc>
      </w:tr>
      <w:tr w:rsidR="00666302" w:rsidRPr="00666302" w14:paraId="251E0CC2" w14:textId="77777777" w:rsidTr="00666302">
        <w:trPr>
          <w:tblCellSpacing w:w="15" w:type="dxa"/>
        </w:trPr>
        <w:tc>
          <w:tcPr>
            <w:tcW w:w="0" w:type="auto"/>
            <w:vAlign w:val="center"/>
            <w:hideMark/>
          </w:tcPr>
          <w:p w14:paraId="069A0FDE"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3 ↓</w:t>
            </w:r>
          </w:p>
        </w:tc>
        <w:tc>
          <w:tcPr>
            <w:tcW w:w="0" w:type="auto"/>
            <w:vAlign w:val="center"/>
            <w:hideMark/>
          </w:tcPr>
          <w:p w14:paraId="5F5F6EA5"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14</w:t>
            </w:r>
            <w:r w:rsidRPr="00666302">
              <w:rPr>
                <w:rFonts w:ascii="Times New Roman" w:eastAsia="Times New Roman" w:hAnsi="Times New Roman" w:cs="Times New Roman"/>
                <w:sz w:val="28"/>
                <w:szCs w:val="28"/>
                <w:lang w:eastAsia="en-IN"/>
              </w:rPr>
              <w:br/>
              <w:t>   →</w:t>
            </w:r>
          </w:p>
        </w:tc>
        <w:tc>
          <w:tcPr>
            <w:tcW w:w="0" w:type="auto"/>
            <w:vAlign w:val="center"/>
            <w:hideMark/>
          </w:tcPr>
          <w:p w14:paraId="6B249637"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15 ↑</w:t>
            </w:r>
            <w:r w:rsidRPr="00666302">
              <w:rPr>
                <w:rFonts w:ascii="Times New Roman" w:eastAsia="Times New Roman" w:hAnsi="Times New Roman" w:cs="Times New Roman"/>
                <w:sz w:val="28"/>
                <w:szCs w:val="28"/>
                <w:lang w:eastAsia="en-IN"/>
              </w:rPr>
              <w:br/>
              <w:t> </w:t>
            </w:r>
          </w:p>
        </w:tc>
        <w:tc>
          <w:tcPr>
            <w:tcW w:w="0" w:type="auto"/>
            <w:vAlign w:val="center"/>
            <w:hideMark/>
          </w:tcPr>
          <w:p w14:paraId="75A3B9DB"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8   ↑</w:t>
            </w:r>
          </w:p>
        </w:tc>
      </w:tr>
      <w:tr w:rsidR="00666302" w:rsidRPr="00666302" w14:paraId="09420B4A" w14:textId="77777777" w:rsidTr="00666302">
        <w:trPr>
          <w:tblCellSpacing w:w="15" w:type="dxa"/>
        </w:trPr>
        <w:tc>
          <w:tcPr>
            <w:tcW w:w="0" w:type="auto"/>
            <w:vAlign w:val="center"/>
            <w:hideMark/>
          </w:tcPr>
          <w:p w14:paraId="0CDC2E3E"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4</w:t>
            </w:r>
            <w:r w:rsidRPr="00666302">
              <w:rPr>
                <w:rFonts w:ascii="Times New Roman" w:eastAsia="Times New Roman" w:hAnsi="Times New Roman" w:cs="Times New Roman"/>
                <w:sz w:val="28"/>
                <w:szCs w:val="28"/>
                <w:lang w:eastAsia="en-IN"/>
              </w:rPr>
              <w:br/>
              <w:t>→</w:t>
            </w:r>
          </w:p>
        </w:tc>
        <w:tc>
          <w:tcPr>
            <w:tcW w:w="0" w:type="auto"/>
            <w:vAlign w:val="center"/>
            <w:hideMark/>
          </w:tcPr>
          <w:p w14:paraId="75E6CA1A"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5</w:t>
            </w:r>
            <w:r w:rsidRPr="00666302">
              <w:rPr>
                <w:rFonts w:ascii="Times New Roman" w:eastAsia="Times New Roman" w:hAnsi="Times New Roman" w:cs="Times New Roman"/>
                <w:sz w:val="28"/>
                <w:szCs w:val="28"/>
                <w:lang w:eastAsia="en-IN"/>
              </w:rPr>
              <w:br/>
              <w:t>→</w:t>
            </w:r>
          </w:p>
        </w:tc>
        <w:tc>
          <w:tcPr>
            <w:tcW w:w="0" w:type="auto"/>
            <w:vAlign w:val="center"/>
            <w:hideMark/>
          </w:tcPr>
          <w:p w14:paraId="31E42F86"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6</w:t>
            </w:r>
            <w:r w:rsidRPr="00666302">
              <w:rPr>
                <w:rFonts w:ascii="Times New Roman" w:eastAsia="Times New Roman" w:hAnsi="Times New Roman" w:cs="Times New Roman"/>
                <w:sz w:val="28"/>
                <w:szCs w:val="28"/>
                <w:lang w:eastAsia="en-IN"/>
              </w:rPr>
              <w:br/>
              <w:t>→</w:t>
            </w:r>
          </w:p>
        </w:tc>
        <w:tc>
          <w:tcPr>
            <w:tcW w:w="0" w:type="auto"/>
            <w:vAlign w:val="center"/>
            <w:hideMark/>
          </w:tcPr>
          <w:p w14:paraId="19FFE6B2"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7   ↑</w:t>
            </w:r>
            <w:r w:rsidRPr="00666302">
              <w:rPr>
                <w:rFonts w:ascii="Times New Roman" w:eastAsia="Times New Roman" w:hAnsi="Times New Roman" w:cs="Times New Roman"/>
                <w:sz w:val="28"/>
                <w:szCs w:val="28"/>
                <w:lang w:eastAsia="en-IN"/>
              </w:rPr>
              <w:br/>
              <w:t> </w:t>
            </w:r>
          </w:p>
        </w:tc>
      </w:tr>
    </w:tbl>
    <w:p w14:paraId="45B7DA71"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Solution</w:t>
      </w:r>
    </w:p>
    <w:p w14:paraId="3944029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import java.util.Scanner;</w:t>
      </w:r>
    </w:p>
    <w:p w14:paraId="0124E12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7EDF78A0" w14:textId="1DFC7469"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public class MatrixCircularFill</w:t>
      </w:r>
    </w:p>
    <w:p w14:paraId="5E2386F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t>
      </w:r>
    </w:p>
    <w:p w14:paraId="13FC917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public static void main(String args[]) {</w:t>
      </w:r>
    </w:p>
    <w:p w14:paraId="5B65216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Scanner in = new Scanner(System.in);</w:t>
      </w:r>
    </w:p>
    <w:p w14:paraId="51BF357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System.out.print("Enter the size of the matrix: ");</w:t>
      </w:r>
    </w:p>
    <w:p w14:paraId="2F73409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n = in.nextInt();</w:t>
      </w:r>
    </w:p>
    <w:p w14:paraId="7382C92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x = 1;</w:t>
      </w:r>
    </w:p>
    <w:p w14:paraId="7B6CFD7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arr[][] = new int[n][n];</w:t>
      </w:r>
    </w:p>
    <w:p w14:paraId="1F44C5E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2C69ED2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a = 0;</w:t>
      </w:r>
    </w:p>
    <w:p w14:paraId="76BB41F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b = n - 1;</w:t>
      </w:r>
    </w:p>
    <w:p w14:paraId="08DE69F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5792E17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lastRenderedPageBreak/>
        <w:t xml:space="preserve">        while (a &lt; n) {</w:t>
      </w:r>
    </w:p>
    <w:p w14:paraId="38E19FA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42B68D5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a; i &lt;= b; i++) {</w:t>
      </w:r>
    </w:p>
    <w:p w14:paraId="7058AA2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arr[i][a] = x++;</w:t>
      </w:r>
    </w:p>
    <w:p w14:paraId="1485785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5F65413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4A82F47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a++;</w:t>
      </w:r>
    </w:p>
    <w:p w14:paraId="1CE9D9F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525AC26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a; i &lt;= b; i++) {</w:t>
      </w:r>
    </w:p>
    <w:p w14:paraId="7EE19B3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arr[b][i] = x++;</w:t>
      </w:r>
    </w:p>
    <w:p w14:paraId="300BD7E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5167AE9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1A1844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7C5BDB0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b - 1; i &gt;= a - 1; i--) {</w:t>
      </w:r>
    </w:p>
    <w:p w14:paraId="6AEE697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arr[i][b] = x++;</w:t>
      </w:r>
    </w:p>
    <w:p w14:paraId="5750F6D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581A4C4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3ED262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b--;</w:t>
      </w:r>
    </w:p>
    <w:p w14:paraId="3BDD37E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30B75AD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b; i &gt;= a; i--) {</w:t>
      </w:r>
    </w:p>
    <w:p w14:paraId="05239DA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arr[a-1][i] = x++;</w:t>
      </w:r>
    </w:p>
    <w:p w14:paraId="4262E89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67814D5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668182D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18613D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System.out.println("Circular Matrix Anti-Clockwise:");</w:t>
      </w:r>
    </w:p>
    <w:p w14:paraId="5FB47B8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29F46C2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n; i++) {</w:t>
      </w:r>
    </w:p>
    <w:p w14:paraId="20E6A44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j = 0; j &lt; n; j++) {</w:t>
      </w:r>
    </w:p>
    <w:p w14:paraId="4B3A39C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System.out.print(arr[i][j] + "\t");</w:t>
      </w:r>
    </w:p>
    <w:p w14:paraId="13C6466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3888AEF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w:t>
      </w:r>
    </w:p>
    <w:p w14:paraId="6EAD451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840A43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32E91E5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t>
      </w:r>
    </w:p>
    <w:p w14:paraId="343CA35A" w14:textId="16E76D7E" w:rsidR="00666302" w:rsidRPr="00666302" w:rsidRDefault="00666302" w:rsidP="00666302">
      <w:pPr>
        <w:spacing w:before="100" w:beforeAutospacing="1" w:after="100" w:afterAutospacing="1" w:line="240" w:lineRule="auto"/>
        <w:outlineLvl w:val="4"/>
        <w:rPr>
          <w:rFonts w:ascii="Times New Roman" w:eastAsia="Times New Roman" w:hAnsi="Times New Roman" w:cs="Times New Roman"/>
          <w:b/>
          <w:bCs/>
          <w:sz w:val="28"/>
          <w:szCs w:val="28"/>
          <w:lang w:eastAsia="en-IN"/>
        </w:rPr>
      </w:pPr>
    </w:p>
    <w:p w14:paraId="155387B1" w14:textId="47603957" w:rsidR="00666302" w:rsidRPr="00666302" w:rsidRDefault="00666302" w:rsidP="00666302">
      <w:pPr>
        <w:spacing w:after="0" w:line="240" w:lineRule="auto"/>
        <w:rPr>
          <w:rFonts w:ascii="Times New Roman" w:eastAsia="Times New Roman" w:hAnsi="Times New Roman" w:cs="Times New Roman"/>
          <w:sz w:val="28"/>
          <w:szCs w:val="28"/>
          <w:lang w:eastAsia="en-IN"/>
        </w:rPr>
      </w:pPr>
    </w:p>
    <w:p w14:paraId="40895C87" w14:textId="77777777" w:rsidR="00666302" w:rsidRPr="00666302" w:rsidRDefault="00666302" w:rsidP="00666302">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t>Question 11</w:t>
      </w:r>
    </w:p>
    <w:p w14:paraId="70AF8EF7"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A square matrix is the matrix in which number of rows equals the number of columns. Thus, a matrix of order n*n is called a Square Matrix.</w:t>
      </w:r>
    </w:p>
    <w:p w14:paraId="1A0C9776"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lastRenderedPageBreak/>
        <w:t>Write a program in Java to create a double dimensional array of size nxn matrix form and fill the cells of matrix in a circular fashion (clock wise) with natural numbers from 1 to n</w:t>
      </w:r>
      <w:r w:rsidRPr="00666302">
        <w:rPr>
          <w:rFonts w:ascii="Times New Roman" w:eastAsia="Times New Roman" w:hAnsi="Times New Roman" w:cs="Times New Roman"/>
          <w:sz w:val="28"/>
          <w:szCs w:val="28"/>
          <w:vertAlign w:val="superscript"/>
          <w:lang w:eastAsia="en-IN"/>
        </w:rPr>
        <w:t>2</w:t>
      </w:r>
      <w:r w:rsidRPr="00666302">
        <w:rPr>
          <w:rFonts w:ascii="Times New Roman" w:eastAsia="Times New Roman" w:hAnsi="Times New Roman" w:cs="Times New Roman"/>
          <w:sz w:val="28"/>
          <w:szCs w:val="28"/>
          <w:lang w:eastAsia="en-IN"/>
        </w:rPr>
        <w:t>, taking n as an input. Input n should be an odd number and filling of the elements should start from the central cell.</w:t>
      </w:r>
    </w:p>
    <w:p w14:paraId="701B5BE9"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For example, if n = 5, then n</w:t>
      </w:r>
      <w:r w:rsidRPr="00666302">
        <w:rPr>
          <w:rFonts w:ascii="Times New Roman" w:eastAsia="Times New Roman" w:hAnsi="Times New Roman" w:cs="Times New Roman"/>
          <w:sz w:val="28"/>
          <w:szCs w:val="28"/>
          <w:vertAlign w:val="superscript"/>
          <w:lang w:eastAsia="en-IN"/>
        </w:rPr>
        <w:t>2</w:t>
      </w:r>
      <w:r w:rsidRPr="00666302">
        <w:rPr>
          <w:rFonts w:ascii="Times New Roman" w:eastAsia="Times New Roman" w:hAnsi="Times New Roman" w:cs="Times New Roman"/>
          <w:sz w:val="28"/>
          <w:szCs w:val="28"/>
          <w:lang w:eastAsia="en-IN"/>
        </w:rPr>
        <w:t xml:space="preserve"> = 25, then the array is filled 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340"/>
        <w:gridCol w:w="340"/>
        <w:gridCol w:w="340"/>
        <w:gridCol w:w="355"/>
      </w:tblGrid>
      <w:tr w:rsidR="00666302" w:rsidRPr="00666302" w14:paraId="755F7398" w14:textId="77777777" w:rsidTr="00666302">
        <w:trPr>
          <w:tblCellSpacing w:w="15" w:type="dxa"/>
        </w:trPr>
        <w:tc>
          <w:tcPr>
            <w:tcW w:w="0" w:type="auto"/>
            <w:vAlign w:val="center"/>
            <w:hideMark/>
          </w:tcPr>
          <w:p w14:paraId="64A1F5E0"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21</w:t>
            </w:r>
          </w:p>
        </w:tc>
        <w:tc>
          <w:tcPr>
            <w:tcW w:w="0" w:type="auto"/>
            <w:vAlign w:val="center"/>
            <w:hideMark/>
          </w:tcPr>
          <w:p w14:paraId="34627282"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22</w:t>
            </w:r>
          </w:p>
        </w:tc>
        <w:tc>
          <w:tcPr>
            <w:tcW w:w="0" w:type="auto"/>
            <w:vAlign w:val="center"/>
            <w:hideMark/>
          </w:tcPr>
          <w:p w14:paraId="3FCFC0CA"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23</w:t>
            </w:r>
          </w:p>
        </w:tc>
        <w:tc>
          <w:tcPr>
            <w:tcW w:w="0" w:type="auto"/>
            <w:vAlign w:val="center"/>
            <w:hideMark/>
          </w:tcPr>
          <w:p w14:paraId="2023DDE0"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24</w:t>
            </w:r>
          </w:p>
        </w:tc>
        <w:tc>
          <w:tcPr>
            <w:tcW w:w="0" w:type="auto"/>
            <w:vAlign w:val="center"/>
            <w:hideMark/>
          </w:tcPr>
          <w:p w14:paraId="1B03A1B6"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25</w:t>
            </w:r>
          </w:p>
        </w:tc>
      </w:tr>
      <w:tr w:rsidR="00666302" w:rsidRPr="00666302" w14:paraId="417CC5A6" w14:textId="77777777" w:rsidTr="00666302">
        <w:trPr>
          <w:tblCellSpacing w:w="15" w:type="dxa"/>
        </w:trPr>
        <w:tc>
          <w:tcPr>
            <w:tcW w:w="0" w:type="auto"/>
            <w:vAlign w:val="center"/>
            <w:hideMark/>
          </w:tcPr>
          <w:p w14:paraId="69E27C10"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20</w:t>
            </w:r>
          </w:p>
        </w:tc>
        <w:tc>
          <w:tcPr>
            <w:tcW w:w="0" w:type="auto"/>
            <w:vAlign w:val="center"/>
            <w:hideMark/>
          </w:tcPr>
          <w:p w14:paraId="30BE56BE"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7</w:t>
            </w:r>
          </w:p>
        </w:tc>
        <w:tc>
          <w:tcPr>
            <w:tcW w:w="0" w:type="auto"/>
            <w:vAlign w:val="center"/>
            <w:hideMark/>
          </w:tcPr>
          <w:p w14:paraId="11128434"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8</w:t>
            </w:r>
          </w:p>
        </w:tc>
        <w:tc>
          <w:tcPr>
            <w:tcW w:w="0" w:type="auto"/>
            <w:vAlign w:val="center"/>
            <w:hideMark/>
          </w:tcPr>
          <w:p w14:paraId="0E6675D1"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9</w:t>
            </w:r>
          </w:p>
        </w:tc>
        <w:tc>
          <w:tcPr>
            <w:tcW w:w="0" w:type="auto"/>
            <w:vAlign w:val="center"/>
            <w:hideMark/>
          </w:tcPr>
          <w:p w14:paraId="0BC28BE0"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10</w:t>
            </w:r>
          </w:p>
        </w:tc>
      </w:tr>
      <w:tr w:rsidR="00666302" w:rsidRPr="00666302" w14:paraId="72574C3D" w14:textId="77777777" w:rsidTr="00666302">
        <w:trPr>
          <w:tblCellSpacing w:w="15" w:type="dxa"/>
        </w:trPr>
        <w:tc>
          <w:tcPr>
            <w:tcW w:w="0" w:type="auto"/>
            <w:vAlign w:val="center"/>
            <w:hideMark/>
          </w:tcPr>
          <w:p w14:paraId="6AB750C3"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19</w:t>
            </w:r>
          </w:p>
        </w:tc>
        <w:tc>
          <w:tcPr>
            <w:tcW w:w="0" w:type="auto"/>
            <w:vAlign w:val="center"/>
            <w:hideMark/>
          </w:tcPr>
          <w:p w14:paraId="15A2326B"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6</w:t>
            </w:r>
          </w:p>
        </w:tc>
        <w:tc>
          <w:tcPr>
            <w:tcW w:w="0" w:type="auto"/>
            <w:vAlign w:val="center"/>
            <w:hideMark/>
          </w:tcPr>
          <w:p w14:paraId="0A74E3BA"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w:t>
            </w:r>
          </w:p>
        </w:tc>
        <w:tc>
          <w:tcPr>
            <w:tcW w:w="0" w:type="auto"/>
            <w:vAlign w:val="center"/>
            <w:hideMark/>
          </w:tcPr>
          <w:p w14:paraId="41511A88"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w:t>
            </w:r>
          </w:p>
        </w:tc>
        <w:tc>
          <w:tcPr>
            <w:tcW w:w="0" w:type="auto"/>
            <w:vAlign w:val="center"/>
            <w:hideMark/>
          </w:tcPr>
          <w:p w14:paraId="5F73A394"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11</w:t>
            </w:r>
          </w:p>
        </w:tc>
      </w:tr>
      <w:tr w:rsidR="00666302" w:rsidRPr="00666302" w14:paraId="44809170" w14:textId="77777777" w:rsidTr="00666302">
        <w:trPr>
          <w:tblCellSpacing w:w="15" w:type="dxa"/>
        </w:trPr>
        <w:tc>
          <w:tcPr>
            <w:tcW w:w="0" w:type="auto"/>
            <w:vAlign w:val="center"/>
            <w:hideMark/>
          </w:tcPr>
          <w:p w14:paraId="1A14BA72"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18</w:t>
            </w:r>
          </w:p>
        </w:tc>
        <w:tc>
          <w:tcPr>
            <w:tcW w:w="0" w:type="auto"/>
            <w:vAlign w:val="center"/>
            <w:hideMark/>
          </w:tcPr>
          <w:p w14:paraId="28416BAD"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5</w:t>
            </w:r>
          </w:p>
        </w:tc>
        <w:tc>
          <w:tcPr>
            <w:tcW w:w="0" w:type="auto"/>
            <w:vAlign w:val="center"/>
            <w:hideMark/>
          </w:tcPr>
          <w:p w14:paraId="70CC9187"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4</w:t>
            </w:r>
          </w:p>
        </w:tc>
        <w:tc>
          <w:tcPr>
            <w:tcW w:w="0" w:type="auto"/>
            <w:vAlign w:val="center"/>
            <w:hideMark/>
          </w:tcPr>
          <w:p w14:paraId="72F7E565"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3</w:t>
            </w:r>
          </w:p>
        </w:tc>
        <w:tc>
          <w:tcPr>
            <w:tcW w:w="0" w:type="auto"/>
            <w:vAlign w:val="center"/>
            <w:hideMark/>
          </w:tcPr>
          <w:p w14:paraId="2B284F8D"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12</w:t>
            </w:r>
          </w:p>
        </w:tc>
      </w:tr>
      <w:tr w:rsidR="00666302" w:rsidRPr="00666302" w14:paraId="6F2D2CAC" w14:textId="77777777" w:rsidTr="00666302">
        <w:trPr>
          <w:tblCellSpacing w:w="15" w:type="dxa"/>
        </w:trPr>
        <w:tc>
          <w:tcPr>
            <w:tcW w:w="0" w:type="auto"/>
            <w:vAlign w:val="center"/>
            <w:hideMark/>
          </w:tcPr>
          <w:p w14:paraId="13585EE4"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17</w:t>
            </w:r>
          </w:p>
        </w:tc>
        <w:tc>
          <w:tcPr>
            <w:tcW w:w="0" w:type="auto"/>
            <w:vAlign w:val="center"/>
            <w:hideMark/>
          </w:tcPr>
          <w:p w14:paraId="403D0534"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16</w:t>
            </w:r>
          </w:p>
        </w:tc>
        <w:tc>
          <w:tcPr>
            <w:tcW w:w="0" w:type="auto"/>
            <w:vAlign w:val="center"/>
            <w:hideMark/>
          </w:tcPr>
          <w:p w14:paraId="7FFD7474"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15</w:t>
            </w:r>
          </w:p>
        </w:tc>
        <w:tc>
          <w:tcPr>
            <w:tcW w:w="0" w:type="auto"/>
            <w:vAlign w:val="center"/>
            <w:hideMark/>
          </w:tcPr>
          <w:p w14:paraId="39697ACE"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14</w:t>
            </w:r>
          </w:p>
        </w:tc>
        <w:tc>
          <w:tcPr>
            <w:tcW w:w="0" w:type="auto"/>
            <w:vAlign w:val="center"/>
            <w:hideMark/>
          </w:tcPr>
          <w:p w14:paraId="1E9903A2"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13</w:t>
            </w:r>
          </w:p>
        </w:tc>
      </w:tr>
    </w:tbl>
    <w:p w14:paraId="3317C5FC"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Solution</w:t>
      </w:r>
    </w:p>
    <w:p w14:paraId="321325F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import java.util.Scanner;</w:t>
      </w:r>
    </w:p>
    <w:p w14:paraId="23A56C2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1C31BBDA" w14:textId="4EAC77FF"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public class MatrixClockwise</w:t>
      </w:r>
    </w:p>
    <w:p w14:paraId="3B0064D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t>
      </w:r>
    </w:p>
    <w:p w14:paraId="1928C93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public static void main(String args[]) {</w:t>
      </w:r>
    </w:p>
    <w:p w14:paraId="4CBB552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Scanner in = new Scanner(System.in);</w:t>
      </w:r>
    </w:p>
    <w:p w14:paraId="49BDEE9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System.out.print("Enter the size of the matrix: ");</w:t>
      </w:r>
    </w:p>
    <w:p w14:paraId="1677E12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n = in.nextInt();</w:t>
      </w:r>
    </w:p>
    <w:p w14:paraId="1004EF5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285E4DC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(n % 2 == 0) {</w:t>
      </w:r>
    </w:p>
    <w:p w14:paraId="44DA59C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System.out.println("Invalid Input! Size must be an odd number");</w:t>
      </w:r>
    </w:p>
    <w:p w14:paraId="07B21D2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return;</w:t>
      </w:r>
    </w:p>
    <w:p w14:paraId="5714309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3C97D94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2877783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val  = 1;</w:t>
      </w:r>
    </w:p>
    <w:p w14:paraId="0A4CE19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arr[][] = new int[n][n]; </w:t>
      </w:r>
    </w:p>
    <w:p w14:paraId="4277AD2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043BAE8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x = n / 2;</w:t>
      </w:r>
    </w:p>
    <w:p w14:paraId="00A4463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y = n / 2;</w:t>
      </w:r>
    </w:p>
    <w:p w14:paraId="3925A00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d = 0;</w:t>
      </w:r>
    </w:p>
    <w:p w14:paraId="7378879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c = 0;</w:t>
      </w:r>
    </w:p>
    <w:p w14:paraId="71F7158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s = 1;</w:t>
      </w:r>
    </w:p>
    <w:p w14:paraId="2F02D71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B02FDA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k = 1; k &lt;= (n - 1); k++) {</w:t>
      </w:r>
    </w:p>
    <w:p w14:paraId="5CC9B72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j = 0; j &lt; (k &lt; n - 1 ? 2 : 3); j++) {</w:t>
      </w:r>
    </w:p>
    <w:p w14:paraId="4184119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s; i++) {</w:t>
      </w:r>
    </w:p>
    <w:p w14:paraId="02A366B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arr[x][y] = val++;</w:t>
      </w:r>
    </w:p>
    <w:p w14:paraId="51A8F97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lastRenderedPageBreak/>
        <w:t xml:space="preserve">                    </w:t>
      </w:r>
    </w:p>
    <w:p w14:paraId="5A77026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switch (d) {</w:t>
      </w:r>
    </w:p>
    <w:p w14:paraId="22A5094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case 0:</w:t>
      </w:r>
    </w:p>
    <w:p w14:paraId="3061E86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y = y + 1;</w:t>
      </w:r>
    </w:p>
    <w:p w14:paraId="371D515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break;</w:t>
      </w:r>
    </w:p>
    <w:p w14:paraId="7AC670F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29E87EF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case 1:</w:t>
      </w:r>
    </w:p>
    <w:p w14:paraId="575B64E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x = x + 1;</w:t>
      </w:r>
    </w:p>
    <w:p w14:paraId="683BD5D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break;</w:t>
      </w:r>
    </w:p>
    <w:p w14:paraId="5A86F7E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6E193F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case 2:</w:t>
      </w:r>
    </w:p>
    <w:p w14:paraId="16F5466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y = y - 1;</w:t>
      </w:r>
    </w:p>
    <w:p w14:paraId="5A9B1D6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break;</w:t>
      </w:r>
    </w:p>
    <w:p w14:paraId="0BC3206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57BDF2A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case 3:</w:t>
      </w:r>
    </w:p>
    <w:p w14:paraId="2D13644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x = x - 1;</w:t>
      </w:r>
    </w:p>
    <w:p w14:paraId="5BFA258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break;</w:t>
      </w:r>
    </w:p>
    <w:p w14:paraId="267E4E9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5699A03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5EA4420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5E85335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d = (d + 1) % 4;</w:t>
      </w:r>
    </w:p>
    <w:p w14:paraId="3710ABE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59EFE4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F8DC95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 = s + 1;</w:t>
      </w:r>
    </w:p>
    <w:p w14:paraId="4D7165B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25730C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35F66D2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arr[0][n-1] = val;</w:t>
      </w:r>
    </w:p>
    <w:p w14:paraId="49C7240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77BCE6D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System.out.println("Circular Matrix Clockwise:");</w:t>
      </w:r>
    </w:p>
    <w:p w14:paraId="24F1CEC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6B978DE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n; i++) {</w:t>
      </w:r>
    </w:p>
    <w:p w14:paraId="302C95D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j = 0; j &lt; n; j++) {</w:t>
      </w:r>
    </w:p>
    <w:p w14:paraId="397C28C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System.out.print(arr[i][j] + "\t");</w:t>
      </w:r>
    </w:p>
    <w:p w14:paraId="6B360AF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34EFB4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w:t>
      </w:r>
    </w:p>
    <w:p w14:paraId="58097A2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7EA0E57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7D8FED4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t>
      </w:r>
    </w:p>
    <w:p w14:paraId="158DCD87" w14:textId="50A4DB70" w:rsidR="00666302" w:rsidRPr="00666302" w:rsidRDefault="00666302" w:rsidP="00666302">
      <w:pPr>
        <w:spacing w:before="100" w:beforeAutospacing="1" w:after="100" w:afterAutospacing="1" w:line="240" w:lineRule="auto"/>
        <w:outlineLvl w:val="4"/>
        <w:rPr>
          <w:rFonts w:ascii="Times New Roman" w:eastAsia="Times New Roman" w:hAnsi="Times New Roman" w:cs="Times New Roman"/>
          <w:b/>
          <w:bCs/>
          <w:sz w:val="28"/>
          <w:szCs w:val="28"/>
          <w:lang w:eastAsia="en-IN"/>
        </w:rPr>
      </w:pPr>
    </w:p>
    <w:p w14:paraId="7C1271B5" w14:textId="4984458E" w:rsidR="00666302" w:rsidRPr="00666302" w:rsidRDefault="00666302" w:rsidP="00666302">
      <w:pPr>
        <w:spacing w:after="0" w:line="240" w:lineRule="auto"/>
        <w:rPr>
          <w:rFonts w:ascii="Times New Roman" w:eastAsia="Times New Roman" w:hAnsi="Times New Roman" w:cs="Times New Roman"/>
          <w:sz w:val="28"/>
          <w:szCs w:val="28"/>
          <w:lang w:eastAsia="en-IN"/>
        </w:rPr>
      </w:pPr>
    </w:p>
    <w:p w14:paraId="6AA11966" w14:textId="5F833618" w:rsidR="00666302" w:rsidRPr="00666302" w:rsidRDefault="00666302" w:rsidP="00666302">
      <w:pPr>
        <w:spacing w:after="0" w:line="240" w:lineRule="auto"/>
        <w:rPr>
          <w:rFonts w:ascii="Times New Roman" w:eastAsia="Times New Roman" w:hAnsi="Times New Roman" w:cs="Times New Roman"/>
          <w:sz w:val="28"/>
          <w:szCs w:val="28"/>
          <w:lang w:eastAsia="en-IN"/>
        </w:rPr>
      </w:pPr>
    </w:p>
    <w:p w14:paraId="41584694" w14:textId="77777777" w:rsidR="00666302" w:rsidRPr="00666302" w:rsidRDefault="00666302" w:rsidP="00666302">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lastRenderedPageBreak/>
        <w:t>Question 12</w:t>
      </w:r>
    </w:p>
    <w:p w14:paraId="72988483"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Write a program in Java create a double dimensional array of size nxn matrix form and fill the numbers in a circular fashion (anticlock-wise) with natural numbers from 1 to n</w:t>
      </w:r>
      <w:r w:rsidRPr="00666302">
        <w:rPr>
          <w:rFonts w:ascii="Times New Roman" w:eastAsia="Times New Roman" w:hAnsi="Times New Roman" w:cs="Times New Roman"/>
          <w:sz w:val="28"/>
          <w:szCs w:val="28"/>
          <w:vertAlign w:val="superscript"/>
          <w:lang w:eastAsia="en-IN"/>
        </w:rPr>
        <w:t>2</w:t>
      </w:r>
      <w:r w:rsidRPr="00666302">
        <w:rPr>
          <w:rFonts w:ascii="Times New Roman" w:eastAsia="Times New Roman" w:hAnsi="Times New Roman" w:cs="Times New Roman"/>
          <w:sz w:val="28"/>
          <w:szCs w:val="28"/>
          <w:lang w:eastAsia="en-IN"/>
        </w:rPr>
        <w:t>, as illustrated below:</w:t>
      </w:r>
    </w:p>
    <w:p w14:paraId="6020933E"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For example, if n = 5, then n</w:t>
      </w:r>
      <w:r w:rsidRPr="00666302">
        <w:rPr>
          <w:rFonts w:ascii="Times New Roman" w:eastAsia="Times New Roman" w:hAnsi="Times New Roman" w:cs="Times New Roman"/>
          <w:sz w:val="28"/>
          <w:szCs w:val="28"/>
          <w:vertAlign w:val="superscript"/>
          <w:lang w:eastAsia="en-IN"/>
        </w:rPr>
        <w:t>2</w:t>
      </w:r>
      <w:r w:rsidRPr="00666302">
        <w:rPr>
          <w:rFonts w:ascii="Times New Roman" w:eastAsia="Times New Roman" w:hAnsi="Times New Roman" w:cs="Times New Roman"/>
          <w:sz w:val="28"/>
          <w:szCs w:val="28"/>
          <w:lang w:eastAsia="en-IN"/>
        </w:rPr>
        <w:t xml:space="preserve"> = 25, then the array is filled 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340"/>
        <w:gridCol w:w="340"/>
        <w:gridCol w:w="340"/>
        <w:gridCol w:w="355"/>
      </w:tblGrid>
      <w:tr w:rsidR="00666302" w:rsidRPr="00666302" w14:paraId="7D18C09D" w14:textId="77777777" w:rsidTr="00666302">
        <w:trPr>
          <w:tblCellSpacing w:w="15" w:type="dxa"/>
        </w:trPr>
        <w:tc>
          <w:tcPr>
            <w:tcW w:w="0" w:type="auto"/>
            <w:vAlign w:val="center"/>
            <w:hideMark/>
          </w:tcPr>
          <w:p w14:paraId="5CBDA2E3"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21</w:t>
            </w:r>
          </w:p>
        </w:tc>
        <w:tc>
          <w:tcPr>
            <w:tcW w:w="0" w:type="auto"/>
            <w:vAlign w:val="center"/>
            <w:hideMark/>
          </w:tcPr>
          <w:p w14:paraId="721ED7D9"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20</w:t>
            </w:r>
          </w:p>
        </w:tc>
        <w:tc>
          <w:tcPr>
            <w:tcW w:w="0" w:type="auto"/>
            <w:vAlign w:val="center"/>
            <w:hideMark/>
          </w:tcPr>
          <w:p w14:paraId="244B8390"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19</w:t>
            </w:r>
          </w:p>
        </w:tc>
        <w:tc>
          <w:tcPr>
            <w:tcW w:w="0" w:type="auto"/>
            <w:vAlign w:val="center"/>
            <w:hideMark/>
          </w:tcPr>
          <w:p w14:paraId="0002FC2A"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18</w:t>
            </w:r>
          </w:p>
        </w:tc>
        <w:tc>
          <w:tcPr>
            <w:tcW w:w="0" w:type="auto"/>
            <w:vAlign w:val="center"/>
            <w:hideMark/>
          </w:tcPr>
          <w:p w14:paraId="0D908A5D"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17</w:t>
            </w:r>
          </w:p>
        </w:tc>
      </w:tr>
      <w:tr w:rsidR="00666302" w:rsidRPr="00666302" w14:paraId="4BF1AD81" w14:textId="77777777" w:rsidTr="00666302">
        <w:trPr>
          <w:tblCellSpacing w:w="15" w:type="dxa"/>
        </w:trPr>
        <w:tc>
          <w:tcPr>
            <w:tcW w:w="0" w:type="auto"/>
            <w:vAlign w:val="center"/>
            <w:hideMark/>
          </w:tcPr>
          <w:p w14:paraId="39A242DB"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22</w:t>
            </w:r>
          </w:p>
        </w:tc>
        <w:tc>
          <w:tcPr>
            <w:tcW w:w="0" w:type="auto"/>
            <w:vAlign w:val="center"/>
            <w:hideMark/>
          </w:tcPr>
          <w:p w14:paraId="20EB9883"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7</w:t>
            </w:r>
          </w:p>
        </w:tc>
        <w:tc>
          <w:tcPr>
            <w:tcW w:w="0" w:type="auto"/>
            <w:vAlign w:val="center"/>
            <w:hideMark/>
          </w:tcPr>
          <w:p w14:paraId="0946A1F9"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6</w:t>
            </w:r>
          </w:p>
        </w:tc>
        <w:tc>
          <w:tcPr>
            <w:tcW w:w="0" w:type="auto"/>
            <w:vAlign w:val="center"/>
            <w:hideMark/>
          </w:tcPr>
          <w:p w14:paraId="75C092C3"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5</w:t>
            </w:r>
          </w:p>
        </w:tc>
        <w:tc>
          <w:tcPr>
            <w:tcW w:w="0" w:type="auto"/>
            <w:vAlign w:val="center"/>
            <w:hideMark/>
          </w:tcPr>
          <w:p w14:paraId="77CB43B7"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16</w:t>
            </w:r>
          </w:p>
        </w:tc>
      </w:tr>
      <w:tr w:rsidR="00666302" w:rsidRPr="00666302" w14:paraId="1BC0699A" w14:textId="77777777" w:rsidTr="00666302">
        <w:trPr>
          <w:tblCellSpacing w:w="15" w:type="dxa"/>
        </w:trPr>
        <w:tc>
          <w:tcPr>
            <w:tcW w:w="0" w:type="auto"/>
            <w:vAlign w:val="center"/>
            <w:hideMark/>
          </w:tcPr>
          <w:p w14:paraId="119A089B"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23</w:t>
            </w:r>
          </w:p>
        </w:tc>
        <w:tc>
          <w:tcPr>
            <w:tcW w:w="0" w:type="auto"/>
            <w:vAlign w:val="center"/>
            <w:hideMark/>
          </w:tcPr>
          <w:p w14:paraId="5D48D482"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8</w:t>
            </w:r>
          </w:p>
        </w:tc>
        <w:tc>
          <w:tcPr>
            <w:tcW w:w="0" w:type="auto"/>
            <w:vAlign w:val="center"/>
            <w:hideMark/>
          </w:tcPr>
          <w:p w14:paraId="4E0D73E4"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w:t>
            </w:r>
          </w:p>
        </w:tc>
        <w:tc>
          <w:tcPr>
            <w:tcW w:w="0" w:type="auto"/>
            <w:vAlign w:val="center"/>
            <w:hideMark/>
          </w:tcPr>
          <w:p w14:paraId="7523C48C"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4</w:t>
            </w:r>
          </w:p>
        </w:tc>
        <w:tc>
          <w:tcPr>
            <w:tcW w:w="0" w:type="auto"/>
            <w:vAlign w:val="center"/>
            <w:hideMark/>
          </w:tcPr>
          <w:p w14:paraId="78381D13"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15</w:t>
            </w:r>
          </w:p>
        </w:tc>
      </w:tr>
      <w:tr w:rsidR="00666302" w:rsidRPr="00666302" w14:paraId="7821491F" w14:textId="77777777" w:rsidTr="00666302">
        <w:trPr>
          <w:tblCellSpacing w:w="15" w:type="dxa"/>
        </w:trPr>
        <w:tc>
          <w:tcPr>
            <w:tcW w:w="0" w:type="auto"/>
            <w:vAlign w:val="center"/>
            <w:hideMark/>
          </w:tcPr>
          <w:p w14:paraId="3F9FEAA0"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24</w:t>
            </w:r>
          </w:p>
        </w:tc>
        <w:tc>
          <w:tcPr>
            <w:tcW w:w="0" w:type="auto"/>
            <w:vAlign w:val="center"/>
            <w:hideMark/>
          </w:tcPr>
          <w:p w14:paraId="74F8C002"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9</w:t>
            </w:r>
          </w:p>
        </w:tc>
        <w:tc>
          <w:tcPr>
            <w:tcW w:w="0" w:type="auto"/>
            <w:vAlign w:val="center"/>
            <w:hideMark/>
          </w:tcPr>
          <w:p w14:paraId="05EAFC4C"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w:t>
            </w:r>
          </w:p>
        </w:tc>
        <w:tc>
          <w:tcPr>
            <w:tcW w:w="0" w:type="auto"/>
            <w:vAlign w:val="center"/>
            <w:hideMark/>
          </w:tcPr>
          <w:p w14:paraId="22DDB4EC"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3</w:t>
            </w:r>
          </w:p>
        </w:tc>
        <w:tc>
          <w:tcPr>
            <w:tcW w:w="0" w:type="auto"/>
            <w:vAlign w:val="center"/>
            <w:hideMark/>
          </w:tcPr>
          <w:p w14:paraId="2E7275E3"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14</w:t>
            </w:r>
          </w:p>
        </w:tc>
      </w:tr>
      <w:tr w:rsidR="00666302" w:rsidRPr="00666302" w14:paraId="49DB0BAA" w14:textId="77777777" w:rsidTr="00666302">
        <w:trPr>
          <w:tblCellSpacing w:w="15" w:type="dxa"/>
        </w:trPr>
        <w:tc>
          <w:tcPr>
            <w:tcW w:w="0" w:type="auto"/>
            <w:vAlign w:val="center"/>
            <w:hideMark/>
          </w:tcPr>
          <w:p w14:paraId="2FFF2B4A"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25</w:t>
            </w:r>
          </w:p>
        </w:tc>
        <w:tc>
          <w:tcPr>
            <w:tcW w:w="0" w:type="auto"/>
            <w:vAlign w:val="center"/>
            <w:hideMark/>
          </w:tcPr>
          <w:p w14:paraId="6B2C87A1"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10</w:t>
            </w:r>
          </w:p>
        </w:tc>
        <w:tc>
          <w:tcPr>
            <w:tcW w:w="0" w:type="auto"/>
            <w:vAlign w:val="center"/>
            <w:hideMark/>
          </w:tcPr>
          <w:p w14:paraId="265C0BD9"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11</w:t>
            </w:r>
          </w:p>
        </w:tc>
        <w:tc>
          <w:tcPr>
            <w:tcW w:w="0" w:type="auto"/>
            <w:vAlign w:val="center"/>
            <w:hideMark/>
          </w:tcPr>
          <w:p w14:paraId="343F4E16"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12</w:t>
            </w:r>
          </w:p>
        </w:tc>
        <w:tc>
          <w:tcPr>
            <w:tcW w:w="0" w:type="auto"/>
            <w:vAlign w:val="center"/>
            <w:hideMark/>
          </w:tcPr>
          <w:p w14:paraId="7BA37C0D"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13</w:t>
            </w:r>
          </w:p>
        </w:tc>
      </w:tr>
    </w:tbl>
    <w:p w14:paraId="735B45DB"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Solution</w:t>
      </w:r>
    </w:p>
    <w:p w14:paraId="0F93DF3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import java.util.Scanner;</w:t>
      </w:r>
    </w:p>
    <w:p w14:paraId="36E80A9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7EEB1E1D" w14:textId="534FE44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public class MatrixAntiClockwise</w:t>
      </w:r>
    </w:p>
    <w:p w14:paraId="1CEF47E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t>
      </w:r>
    </w:p>
    <w:p w14:paraId="22A55AA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public static void main(String args[]) {</w:t>
      </w:r>
    </w:p>
    <w:p w14:paraId="3C92AEC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Scanner in = new Scanner(System.in);</w:t>
      </w:r>
    </w:p>
    <w:p w14:paraId="6248BFE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System.out.print("Enter the size of the matrix: ");</w:t>
      </w:r>
    </w:p>
    <w:p w14:paraId="1BF7853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n = in.nextInt();</w:t>
      </w:r>
    </w:p>
    <w:p w14:paraId="01BE8FF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06A48E7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(n % 2 == 0) {</w:t>
      </w:r>
    </w:p>
    <w:p w14:paraId="71F9CEA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System.out.println("Invalid Input! Size must be an odd number");</w:t>
      </w:r>
    </w:p>
    <w:p w14:paraId="177AF88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return;</w:t>
      </w:r>
    </w:p>
    <w:p w14:paraId="639DA31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31879FB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3B065BC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val  = 1;</w:t>
      </w:r>
    </w:p>
    <w:p w14:paraId="7DFC0BF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arr[][] = new int[n][n]; </w:t>
      </w:r>
    </w:p>
    <w:p w14:paraId="49646D7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2CC8E4A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x = n / 2;</w:t>
      </w:r>
    </w:p>
    <w:p w14:paraId="31F95DE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y = n / 2;</w:t>
      </w:r>
    </w:p>
    <w:p w14:paraId="4694EC7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d = 1;</w:t>
      </w:r>
    </w:p>
    <w:p w14:paraId="5A417BB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c = 0;</w:t>
      </w:r>
    </w:p>
    <w:p w14:paraId="1D34AC9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s = 1;</w:t>
      </w:r>
    </w:p>
    <w:p w14:paraId="08CE202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66B374D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k = 1; k &lt;= (n - 1); k++) {</w:t>
      </w:r>
    </w:p>
    <w:p w14:paraId="0D95662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j = 0; j &lt; (k &lt; n - 1 ? 2 : 3); j++) {</w:t>
      </w:r>
    </w:p>
    <w:p w14:paraId="377D5D3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s; i++) {</w:t>
      </w:r>
    </w:p>
    <w:p w14:paraId="5F6D8F1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lastRenderedPageBreak/>
        <w:t xml:space="preserve">                    arr[x][y] = val++;</w:t>
      </w:r>
    </w:p>
    <w:p w14:paraId="0916970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42ADD50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switch (d) {</w:t>
      </w:r>
    </w:p>
    <w:p w14:paraId="21D2E27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case 0:</w:t>
      </w:r>
    </w:p>
    <w:p w14:paraId="3247809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y = y - 1;</w:t>
      </w:r>
    </w:p>
    <w:p w14:paraId="7C1C2C7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break;</w:t>
      </w:r>
    </w:p>
    <w:p w14:paraId="5FE3B43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3D8679A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case 1:</w:t>
      </w:r>
    </w:p>
    <w:p w14:paraId="6AF6C2C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x = x + 1;</w:t>
      </w:r>
    </w:p>
    <w:p w14:paraId="179C345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break;</w:t>
      </w:r>
    </w:p>
    <w:p w14:paraId="5E9025B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5B05092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case 2:</w:t>
      </w:r>
    </w:p>
    <w:p w14:paraId="6B3DAF5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y = y + 1;</w:t>
      </w:r>
    </w:p>
    <w:p w14:paraId="387C1B4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break;</w:t>
      </w:r>
    </w:p>
    <w:p w14:paraId="0C2E82A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6F56112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case 3:</w:t>
      </w:r>
    </w:p>
    <w:p w14:paraId="53DE28D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x = x - 1;</w:t>
      </w:r>
    </w:p>
    <w:p w14:paraId="0CD1A82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break;</w:t>
      </w:r>
    </w:p>
    <w:p w14:paraId="622DD20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2DEAD1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3A3D3D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3F03336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d = (d + 1) % 4;</w:t>
      </w:r>
    </w:p>
    <w:p w14:paraId="78D6DA4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65804E3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645D3B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 = s + 1;</w:t>
      </w:r>
    </w:p>
    <w:p w14:paraId="3FD8331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642C5C0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4D4847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arr[n-1][0] = val;</w:t>
      </w:r>
    </w:p>
    <w:p w14:paraId="37EA9AF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3E48492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System.out.println("Circular Matrix AntiClockwise:");</w:t>
      </w:r>
    </w:p>
    <w:p w14:paraId="762C33D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8CCA50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n; i++) {</w:t>
      </w:r>
    </w:p>
    <w:p w14:paraId="7DE4D28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j = 0; j &lt; n; j++) {</w:t>
      </w:r>
    </w:p>
    <w:p w14:paraId="4E6DEAC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System.out.print(arr[i][j] + "\t");</w:t>
      </w:r>
    </w:p>
    <w:p w14:paraId="69D4847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8EAE7E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w:t>
      </w:r>
    </w:p>
    <w:p w14:paraId="06D0645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3A7018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38F2654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t>
      </w:r>
    </w:p>
    <w:p w14:paraId="4624D280" w14:textId="28FFEDE3" w:rsidR="00666302" w:rsidRPr="00666302" w:rsidRDefault="00666302" w:rsidP="00666302">
      <w:pPr>
        <w:spacing w:before="100" w:beforeAutospacing="1" w:after="100" w:afterAutospacing="1" w:line="240" w:lineRule="auto"/>
        <w:outlineLvl w:val="4"/>
        <w:rPr>
          <w:rFonts w:ascii="Times New Roman" w:eastAsia="Times New Roman" w:hAnsi="Times New Roman" w:cs="Times New Roman"/>
          <w:b/>
          <w:bCs/>
          <w:sz w:val="28"/>
          <w:szCs w:val="28"/>
          <w:lang w:eastAsia="en-IN"/>
        </w:rPr>
      </w:pPr>
    </w:p>
    <w:p w14:paraId="0DAC53B1" w14:textId="3AF557DA" w:rsidR="00666302" w:rsidRPr="00666302" w:rsidRDefault="00666302" w:rsidP="00666302">
      <w:pPr>
        <w:spacing w:after="0" w:line="240" w:lineRule="auto"/>
        <w:rPr>
          <w:rFonts w:ascii="Times New Roman" w:eastAsia="Times New Roman" w:hAnsi="Times New Roman" w:cs="Times New Roman"/>
          <w:sz w:val="28"/>
          <w:szCs w:val="28"/>
          <w:lang w:eastAsia="en-IN"/>
        </w:rPr>
      </w:pPr>
    </w:p>
    <w:p w14:paraId="271362F4" w14:textId="77777777" w:rsidR="00666302" w:rsidRPr="00666302" w:rsidRDefault="00666302" w:rsidP="00666302">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lastRenderedPageBreak/>
        <w:t>Question 13</w:t>
      </w:r>
    </w:p>
    <w:p w14:paraId="2DC7E037"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Write a program in Java to enter natural numbers in a double dimensional array mxn (where m is the number of rows and n is the number of columns). Shift the elements of 4</w:t>
      </w:r>
      <w:r w:rsidRPr="00666302">
        <w:rPr>
          <w:rFonts w:ascii="Times New Roman" w:eastAsia="Times New Roman" w:hAnsi="Times New Roman" w:cs="Times New Roman"/>
          <w:sz w:val="28"/>
          <w:szCs w:val="28"/>
          <w:vertAlign w:val="superscript"/>
          <w:lang w:eastAsia="en-IN"/>
        </w:rPr>
        <w:t>th</w:t>
      </w:r>
      <w:r w:rsidRPr="00666302">
        <w:rPr>
          <w:rFonts w:ascii="Times New Roman" w:eastAsia="Times New Roman" w:hAnsi="Times New Roman" w:cs="Times New Roman"/>
          <w:sz w:val="28"/>
          <w:szCs w:val="28"/>
          <w:lang w:eastAsia="en-IN"/>
        </w:rPr>
        <w:t xml:space="preserve"> column into the 1</w:t>
      </w:r>
      <w:r w:rsidRPr="00666302">
        <w:rPr>
          <w:rFonts w:ascii="Times New Roman" w:eastAsia="Times New Roman" w:hAnsi="Times New Roman" w:cs="Times New Roman"/>
          <w:sz w:val="28"/>
          <w:szCs w:val="28"/>
          <w:vertAlign w:val="superscript"/>
          <w:lang w:eastAsia="en-IN"/>
        </w:rPr>
        <w:t>st</w:t>
      </w:r>
      <w:r w:rsidRPr="00666302">
        <w:rPr>
          <w:rFonts w:ascii="Times New Roman" w:eastAsia="Times New Roman" w:hAnsi="Times New Roman" w:cs="Times New Roman"/>
          <w:sz w:val="28"/>
          <w:szCs w:val="28"/>
          <w:lang w:eastAsia="en-IN"/>
        </w:rPr>
        <w:t xml:space="preserve"> column, the elements of 1</w:t>
      </w:r>
      <w:r w:rsidRPr="00666302">
        <w:rPr>
          <w:rFonts w:ascii="Times New Roman" w:eastAsia="Times New Roman" w:hAnsi="Times New Roman" w:cs="Times New Roman"/>
          <w:sz w:val="28"/>
          <w:szCs w:val="28"/>
          <w:vertAlign w:val="superscript"/>
          <w:lang w:eastAsia="en-IN"/>
        </w:rPr>
        <w:t>st</w:t>
      </w:r>
      <w:r w:rsidRPr="00666302">
        <w:rPr>
          <w:rFonts w:ascii="Times New Roman" w:eastAsia="Times New Roman" w:hAnsi="Times New Roman" w:cs="Times New Roman"/>
          <w:sz w:val="28"/>
          <w:szCs w:val="28"/>
          <w:lang w:eastAsia="en-IN"/>
        </w:rPr>
        <w:t xml:space="preserve"> column into the 2</w:t>
      </w:r>
      <w:r w:rsidRPr="00666302">
        <w:rPr>
          <w:rFonts w:ascii="Times New Roman" w:eastAsia="Times New Roman" w:hAnsi="Times New Roman" w:cs="Times New Roman"/>
          <w:sz w:val="28"/>
          <w:szCs w:val="28"/>
          <w:vertAlign w:val="superscript"/>
          <w:lang w:eastAsia="en-IN"/>
        </w:rPr>
        <w:t>nd</w:t>
      </w:r>
      <w:r w:rsidRPr="00666302">
        <w:rPr>
          <w:rFonts w:ascii="Times New Roman" w:eastAsia="Times New Roman" w:hAnsi="Times New Roman" w:cs="Times New Roman"/>
          <w:sz w:val="28"/>
          <w:szCs w:val="28"/>
          <w:lang w:eastAsia="en-IN"/>
        </w:rPr>
        <w:t xml:space="preserve"> column and so on. Display the new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
        <w:gridCol w:w="422"/>
        <w:gridCol w:w="422"/>
        <w:gridCol w:w="437"/>
      </w:tblGrid>
      <w:tr w:rsidR="00666302" w:rsidRPr="00666302" w14:paraId="0815F02A" w14:textId="77777777" w:rsidTr="00666302">
        <w:trPr>
          <w:tblCellSpacing w:w="15" w:type="dxa"/>
        </w:trPr>
        <w:tc>
          <w:tcPr>
            <w:tcW w:w="0" w:type="auto"/>
            <w:vAlign w:val="center"/>
            <w:hideMark/>
          </w:tcPr>
          <w:p w14:paraId="67F172F2"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11</w:t>
            </w:r>
          </w:p>
        </w:tc>
        <w:tc>
          <w:tcPr>
            <w:tcW w:w="0" w:type="auto"/>
            <w:vAlign w:val="center"/>
            <w:hideMark/>
          </w:tcPr>
          <w:p w14:paraId="34D3AD5E"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16</w:t>
            </w:r>
          </w:p>
        </w:tc>
        <w:tc>
          <w:tcPr>
            <w:tcW w:w="0" w:type="auto"/>
            <w:vAlign w:val="center"/>
            <w:hideMark/>
          </w:tcPr>
          <w:p w14:paraId="37AEC7DD"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7</w:t>
            </w:r>
          </w:p>
        </w:tc>
        <w:tc>
          <w:tcPr>
            <w:tcW w:w="0" w:type="auto"/>
            <w:vAlign w:val="center"/>
            <w:hideMark/>
          </w:tcPr>
          <w:p w14:paraId="47364586"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4</w:t>
            </w:r>
          </w:p>
        </w:tc>
      </w:tr>
      <w:tr w:rsidR="00666302" w:rsidRPr="00666302" w14:paraId="78E19B4F" w14:textId="77777777" w:rsidTr="00666302">
        <w:trPr>
          <w:tblCellSpacing w:w="15" w:type="dxa"/>
        </w:trPr>
        <w:tc>
          <w:tcPr>
            <w:tcW w:w="0" w:type="auto"/>
            <w:vAlign w:val="center"/>
            <w:hideMark/>
          </w:tcPr>
          <w:p w14:paraId="4CAB1D80"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8</w:t>
            </w:r>
          </w:p>
        </w:tc>
        <w:tc>
          <w:tcPr>
            <w:tcW w:w="0" w:type="auto"/>
            <w:vAlign w:val="center"/>
            <w:hideMark/>
          </w:tcPr>
          <w:p w14:paraId="5B9791B6"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10</w:t>
            </w:r>
          </w:p>
        </w:tc>
        <w:tc>
          <w:tcPr>
            <w:tcW w:w="0" w:type="auto"/>
            <w:vAlign w:val="center"/>
            <w:hideMark/>
          </w:tcPr>
          <w:p w14:paraId="60BDE7A1"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9</w:t>
            </w:r>
          </w:p>
        </w:tc>
        <w:tc>
          <w:tcPr>
            <w:tcW w:w="0" w:type="auto"/>
            <w:vAlign w:val="center"/>
            <w:hideMark/>
          </w:tcPr>
          <w:p w14:paraId="706BF6A2"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18</w:t>
            </w:r>
          </w:p>
        </w:tc>
      </w:tr>
      <w:tr w:rsidR="00666302" w:rsidRPr="00666302" w14:paraId="026DB127" w14:textId="77777777" w:rsidTr="00666302">
        <w:trPr>
          <w:tblCellSpacing w:w="15" w:type="dxa"/>
        </w:trPr>
        <w:tc>
          <w:tcPr>
            <w:tcW w:w="0" w:type="auto"/>
            <w:vAlign w:val="center"/>
            <w:hideMark/>
          </w:tcPr>
          <w:p w14:paraId="02102CA6"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9</w:t>
            </w:r>
          </w:p>
        </w:tc>
        <w:tc>
          <w:tcPr>
            <w:tcW w:w="0" w:type="auto"/>
            <w:vAlign w:val="center"/>
            <w:hideMark/>
          </w:tcPr>
          <w:p w14:paraId="418D9507"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8</w:t>
            </w:r>
          </w:p>
        </w:tc>
        <w:tc>
          <w:tcPr>
            <w:tcW w:w="0" w:type="auto"/>
            <w:vAlign w:val="center"/>
            <w:hideMark/>
          </w:tcPr>
          <w:p w14:paraId="6F9AF446"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12</w:t>
            </w:r>
          </w:p>
        </w:tc>
        <w:tc>
          <w:tcPr>
            <w:tcW w:w="0" w:type="auto"/>
            <w:vAlign w:val="center"/>
            <w:hideMark/>
          </w:tcPr>
          <w:p w14:paraId="269A2442"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15</w:t>
            </w:r>
          </w:p>
        </w:tc>
      </w:tr>
      <w:tr w:rsidR="00666302" w:rsidRPr="00666302" w14:paraId="6071B8B7" w14:textId="77777777" w:rsidTr="00666302">
        <w:trPr>
          <w:tblCellSpacing w:w="15" w:type="dxa"/>
        </w:trPr>
        <w:tc>
          <w:tcPr>
            <w:tcW w:w="0" w:type="auto"/>
            <w:vAlign w:val="center"/>
            <w:hideMark/>
          </w:tcPr>
          <w:p w14:paraId="4531C8FC"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14</w:t>
            </w:r>
          </w:p>
        </w:tc>
        <w:tc>
          <w:tcPr>
            <w:tcW w:w="0" w:type="auto"/>
            <w:vAlign w:val="center"/>
            <w:hideMark/>
          </w:tcPr>
          <w:p w14:paraId="21F83EA6"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15</w:t>
            </w:r>
          </w:p>
        </w:tc>
        <w:tc>
          <w:tcPr>
            <w:tcW w:w="0" w:type="auto"/>
            <w:vAlign w:val="center"/>
            <w:hideMark/>
          </w:tcPr>
          <w:p w14:paraId="4B881B47"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13</w:t>
            </w:r>
          </w:p>
        </w:tc>
        <w:tc>
          <w:tcPr>
            <w:tcW w:w="0" w:type="auto"/>
            <w:vAlign w:val="center"/>
            <w:hideMark/>
          </w:tcPr>
          <w:p w14:paraId="3F8B5CBE"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6</w:t>
            </w:r>
          </w:p>
        </w:tc>
      </w:tr>
      <w:tr w:rsidR="00666302" w:rsidRPr="00666302" w14:paraId="6E61A65B" w14:textId="77777777" w:rsidTr="00666302">
        <w:trPr>
          <w:tblCellSpacing w:w="15" w:type="dxa"/>
        </w:trPr>
        <w:tc>
          <w:tcPr>
            <w:tcW w:w="0" w:type="auto"/>
            <w:gridSpan w:val="4"/>
            <w:vAlign w:val="center"/>
            <w:hideMark/>
          </w:tcPr>
          <w:p w14:paraId="05C84091"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Sample Input</w:t>
            </w:r>
          </w:p>
        </w:tc>
      </w:tr>
    </w:tbl>
    <w:p w14:paraId="3337ED4A" w14:textId="77777777" w:rsidR="00666302" w:rsidRPr="00666302" w:rsidRDefault="00666302" w:rsidP="00666302">
      <w:pPr>
        <w:spacing w:after="0" w:line="240" w:lineRule="auto"/>
        <w:rPr>
          <w:rFonts w:ascii="Times New Roman" w:eastAsia="Times New Roman" w:hAnsi="Times New Roman" w:cs="Times New Roman"/>
          <w:vanish/>
          <w:sz w:val="28"/>
          <w:szCs w:val="28"/>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8"/>
        <w:gridCol w:w="472"/>
        <w:gridCol w:w="472"/>
        <w:gridCol w:w="487"/>
      </w:tblGrid>
      <w:tr w:rsidR="00666302" w:rsidRPr="00666302" w14:paraId="6BF358BA" w14:textId="77777777" w:rsidTr="00666302">
        <w:trPr>
          <w:tblCellSpacing w:w="15" w:type="dxa"/>
        </w:trPr>
        <w:tc>
          <w:tcPr>
            <w:tcW w:w="0" w:type="auto"/>
            <w:vAlign w:val="center"/>
            <w:hideMark/>
          </w:tcPr>
          <w:p w14:paraId="03971005"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4</w:t>
            </w:r>
          </w:p>
        </w:tc>
        <w:tc>
          <w:tcPr>
            <w:tcW w:w="0" w:type="auto"/>
            <w:vAlign w:val="center"/>
            <w:hideMark/>
          </w:tcPr>
          <w:p w14:paraId="554E4504"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11</w:t>
            </w:r>
          </w:p>
        </w:tc>
        <w:tc>
          <w:tcPr>
            <w:tcW w:w="0" w:type="auto"/>
            <w:vAlign w:val="center"/>
            <w:hideMark/>
          </w:tcPr>
          <w:p w14:paraId="36BA82F2"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16</w:t>
            </w:r>
          </w:p>
        </w:tc>
        <w:tc>
          <w:tcPr>
            <w:tcW w:w="0" w:type="auto"/>
            <w:vAlign w:val="center"/>
            <w:hideMark/>
          </w:tcPr>
          <w:p w14:paraId="2C3E453F"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7</w:t>
            </w:r>
          </w:p>
        </w:tc>
      </w:tr>
      <w:tr w:rsidR="00666302" w:rsidRPr="00666302" w14:paraId="3C550E3D" w14:textId="77777777" w:rsidTr="00666302">
        <w:trPr>
          <w:tblCellSpacing w:w="15" w:type="dxa"/>
        </w:trPr>
        <w:tc>
          <w:tcPr>
            <w:tcW w:w="0" w:type="auto"/>
            <w:vAlign w:val="center"/>
            <w:hideMark/>
          </w:tcPr>
          <w:p w14:paraId="719FC56A"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18</w:t>
            </w:r>
          </w:p>
        </w:tc>
        <w:tc>
          <w:tcPr>
            <w:tcW w:w="0" w:type="auto"/>
            <w:vAlign w:val="center"/>
            <w:hideMark/>
          </w:tcPr>
          <w:p w14:paraId="19655870"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8</w:t>
            </w:r>
          </w:p>
        </w:tc>
        <w:tc>
          <w:tcPr>
            <w:tcW w:w="0" w:type="auto"/>
            <w:vAlign w:val="center"/>
            <w:hideMark/>
          </w:tcPr>
          <w:p w14:paraId="5FFE8DF0"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10</w:t>
            </w:r>
          </w:p>
        </w:tc>
        <w:tc>
          <w:tcPr>
            <w:tcW w:w="0" w:type="auto"/>
            <w:vAlign w:val="center"/>
            <w:hideMark/>
          </w:tcPr>
          <w:p w14:paraId="43981471"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9</w:t>
            </w:r>
          </w:p>
        </w:tc>
      </w:tr>
      <w:tr w:rsidR="00666302" w:rsidRPr="00666302" w14:paraId="6BB90866" w14:textId="77777777" w:rsidTr="00666302">
        <w:trPr>
          <w:tblCellSpacing w:w="15" w:type="dxa"/>
        </w:trPr>
        <w:tc>
          <w:tcPr>
            <w:tcW w:w="0" w:type="auto"/>
            <w:vAlign w:val="center"/>
            <w:hideMark/>
          </w:tcPr>
          <w:p w14:paraId="2610162D"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15</w:t>
            </w:r>
          </w:p>
        </w:tc>
        <w:tc>
          <w:tcPr>
            <w:tcW w:w="0" w:type="auto"/>
            <w:vAlign w:val="center"/>
            <w:hideMark/>
          </w:tcPr>
          <w:p w14:paraId="522F71EC"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9</w:t>
            </w:r>
          </w:p>
        </w:tc>
        <w:tc>
          <w:tcPr>
            <w:tcW w:w="0" w:type="auto"/>
            <w:vAlign w:val="center"/>
            <w:hideMark/>
          </w:tcPr>
          <w:p w14:paraId="01323FB5"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8</w:t>
            </w:r>
          </w:p>
        </w:tc>
        <w:tc>
          <w:tcPr>
            <w:tcW w:w="0" w:type="auto"/>
            <w:vAlign w:val="center"/>
            <w:hideMark/>
          </w:tcPr>
          <w:p w14:paraId="7FC2B57A"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12</w:t>
            </w:r>
          </w:p>
        </w:tc>
      </w:tr>
      <w:tr w:rsidR="00666302" w:rsidRPr="00666302" w14:paraId="3BCC217E" w14:textId="77777777" w:rsidTr="00666302">
        <w:trPr>
          <w:tblCellSpacing w:w="15" w:type="dxa"/>
        </w:trPr>
        <w:tc>
          <w:tcPr>
            <w:tcW w:w="0" w:type="auto"/>
            <w:vAlign w:val="center"/>
            <w:hideMark/>
          </w:tcPr>
          <w:p w14:paraId="348418D5"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6</w:t>
            </w:r>
          </w:p>
        </w:tc>
        <w:tc>
          <w:tcPr>
            <w:tcW w:w="0" w:type="auto"/>
            <w:vAlign w:val="center"/>
            <w:hideMark/>
          </w:tcPr>
          <w:p w14:paraId="4AB96CE2"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14</w:t>
            </w:r>
          </w:p>
        </w:tc>
        <w:tc>
          <w:tcPr>
            <w:tcW w:w="0" w:type="auto"/>
            <w:vAlign w:val="center"/>
            <w:hideMark/>
          </w:tcPr>
          <w:p w14:paraId="4692FB35"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15</w:t>
            </w:r>
          </w:p>
        </w:tc>
        <w:tc>
          <w:tcPr>
            <w:tcW w:w="0" w:type="auto"/>
            <w:vAlign w:val="center"/>
            <w:hideMark/>
          </w:tcPr>
          <w:p w14:paraId="0FBC09AE"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13</w:t>
            </w:r>
          </w:p>
        </w:tc>
      </w:tr>
      <w:tr w:rsidR="00666302" w:rsidRPr="00666302" w14:paraId="7005083E" w14:textId="77777777" w:rsidTr="00666302">
        <w:trPr>
          <w:tblCellSpacing w:w="15" w:type="dxa"/>
        </w:trPr>
        <w:tc>
          <w:tcPr>
            <w:tcW w:w="0" w:type="auto"/>
            <w:gridSpan w:val="4"/>
            <w:vAlign w:val="center"/>
            <w:hideMark/>
          </w:tcPr>
          <w:p w14:paraId="212DAAFA"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Sample Output</w:t>
            </w:r>
          </w:p>
        </w:tc>
      </w:tr>
    </w:tbl>
    <w:p w14:paraId="0C1A210C"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Solution</w:t>
      </w:r>
    </w:p>
    <w:p w14:paraId="617279D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import java.util.Scanner;</w:t>
      </w:r>
    </w:p>
    <w:p w14:paraId="7FB8F49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758C0345" w14:textId="2BEB76E2"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public class SDAColShift</w:t>
      </w:r>
    </w:p>
    <w:p w14:paraId="176653B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t>
      </w:r>
    </w:p>
    <w:p w14:paraId="4BA78C9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public static void main(String args[]) {</w:t>
      </w:r>
    </w:p>
    <w:p w14:paraId="75C9849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Scanner in = new Scanner(System.in);</w:t>
      </w:r>
    </w:p>
    <w:p w14:paraId="4EF1CD0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System.out.print("Enter number of rows (m): ");</w:t>
      </w:r>
    </w:p>
    <w:p w14:paraId="2D5497A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m = in.nextInt();</w:t>
      </w:r>
    </w:p>
    <w:p w14:paraId="214BE93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System.out.print("Enter number of columns (n): ");</w:t>
      </w:r>
    </w:p>
    <w:p w14:paraId="783FD31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n = in.nextInt();</w:t>
      </w:r>
    </w:p>
    <w:p w14:paraId="439275A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64B815A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arr[][] = new int[m][n];</w:t>
      </w:r>
    </w:p>
    <w:p w14:paraId="05248CC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newArr[][] = new int[m][n];</w:t>
      </w:r>
    </w:p>
    <w:p w14:paraId="66397C9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466DA5F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System.out.println("Enter array elements");</w:t>
      </w:r>
    </w:p>
    <w:p w14:paraId="7783D66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m; i++) {</w:t>
      </w:r>
    </w:p>
    <w:p w14:paraId="17C5350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System.out.println("Enter Row "+ (i+1) + " :");</w:t>
      </w:r>
    </w:p>
    <w:p w14:paraId="039091C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j = 0; j &lt; n; j++) {</w:t>
      </w:r>
    </w:p>
    <w:p w14:paraId="5C3574A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arr[i][j] = in.nextInt();</w:t>
      </w:r>
    </w:p>
    <w:p w14:paraId="09C82F9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5FD5707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A4783A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lastRenderedPageBreak/>
        <w:t xml:space="preserve">        </w:t>
      </w:r>
    </w:p>
    <w:p w14:paraId="449381E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System.out.println("Input Array:");</w:t>
      </w:r>
    </w:p>
    <w:p w14:paraId="69EA5C2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m; i++) {</w:t>
      </w:r>
    </w:p>
    <w:p w14:paraId="5EDDD54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j = 0; j &lt; n; j++) {</w:t>
      </w:r>
    </w:p>
    <w:p w14:paraId="7F4AE1F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System.out.print(arr[i][j] + "\t");</w:t>
      </w:r>
    </w:p>
    <w:p w14:paraId="76CBF29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9272CE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w:t>
      </w:r>
    </w:p>
    <w:p w14:paraId="3EF278D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7713225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3419CAC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j = 0; j &lt; n; j++) {</w:t>
      </w:r>
    </w:p>
    <w:p w14:paraId="5C845C4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col = j + 1;</w:t>
      </w:r>
    </w:p>
    <w:p w14:paraId="5CD3F30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(col == n) {</w:t>
      </w:r>
    </w:p>
    <w:p w14:paraId="4A1FC72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col = 0;</w:t>
      </w:r>
    </w:p>
    <w:p w14:paraId="402750E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3F57507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m; i++) {</w:t>
      </w:r>
    </w:p>
    <w:p w14:paraId="13B68E9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newArr[i][col] = arr[i][j]; </w:t>
      </w:r>
    </w:p>
    <w:p w14:paraId="5D891AE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6FD93CB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7BFC53C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A263AB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System.out.println("New Shifted Array:");</w:t>
      </w:r>
    </w:p>
    <w:p w14:paraId="47A7D82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m; i++) {</w:t>
      </w:r>
    </w:p>
    <w:p w14:paraId="0D1BF6D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j = 0; j &lt; n; j++) {</w:t>
      </w:r>
    </w:p>
    <w:p w14:paraId="04D918B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System.out.print(newArr[i][j] + "\t");</w:t>
      </w:r>
    </w:p>
    <w:p w14:paraId="17967F2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397A32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w:t>
      </w:r>
    </w:p>
    <w:p w14:paraId="6B5ACF4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5CFCFC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6062190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t>
      </w:r>
    </w:p>
    <w:p w14:paraId="2E66C2F6" w14:textId="060DD320" w:rsidR="00666302" w:rsidRPr="00666302" w:rsidRDefault="00666302" w:rsidP="00666302">
      <w:pPr>
        <w:spacing w:before="100" w:beforeAutospacing="1" w:after="100" w:afterAutospacing="1" w:line="240" w:lineRule="auto"/>
        <w:outlineLvl w:val="4"/>
        <w:rPr>
          <w:rFonts w:ascii="Times New Roman" w:eastAsia="Times New Roman" w:hAnsi="Times New Roman" w:cs="Times New Roman"/>
          <w:b/>
          <w:bCs/>
          <w:sz w:val="28"/>
          <w:szCs w:val="28"/>
          <w:lang w:eastAsia="en-IN"/>
        </w:rPr>
      </w:pPr>
    </w:p>
    <w:p w14:paraId="375231A8" w14:textId="5B6924C0" w:rsidR="00666302" w:rsidRPr="00666302" w:rsidRDefault="00666302" w:rsidP="00666302">
      <w:pPr>
        <w:spacing w:after="0" w:line="240" w:lineRule="auto"/>
        <w:rPr>
          <w:rFonts w:ascii="Times New Roman" w:eastAsia="Times New Roman" w:hAnsi="Times New Roman" w:cs="Times New Roman"/>
          <w:sz w:val="28"/>
          <w:szCs w:val="28"/>
          <w:lang w:eastAsia="en-IN"/>
        </w:rPr>
      </w:pPr>
    </w:p>
    <w:p w14:paraId="6747CF26" w14:textId="77777777" w:rsidR="00666302" w:rsidRPr="00666302" w:rsidRDefault="00666302" w:rsidP="00666302">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t>Question 14</w:t>
      </w:r>
    </w:p>
    <w:p w14:paraId="48E2CBD5"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Write a program in Java to enter natural numbers in a double dimensional array m x n (where m is the number of rows and n is the number of columns). Display the new matrix in such a way that the new matrix is the mirror image of the original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
        <w:gridCol w:w="422"/>
        <w:gridCol w:w="422"/>
        <w:gridCol w:w="437"/>
      </w:tblGrid>
      <w:tr w:rsidR="00666302" w:rsidRPr="00666302" w14:paraId="1ABB9F4B" w14:textId="77777777" w:rsidTr="00666302">
        <w:trPr>
          <w:tblCellSpacing w:w="15" w:type="dxa"/>
        </w:trPr>
        <w:tc>
          <w:tcPr>
            <w:tcW w:w="0" w:type="auto"/>
            <w:vAlign w:val="center"/>
            <w:hideMark/>
          </w:tcPr>
          <w:p w14:paraId="3FB27ADA"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8</w:t>
            </w:r>
          </w:p>
        </w:tc>
        <w:tc>
          <w:tcPr>
            <w:tcW w:w="0" w:type="auto"/>
            <w:vAlign w:val="center"/>
            <w:hideMark/>
          </w:tcPr>
          <w:p w14:paraId="3D1FDA2F"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15</w:t>
            </w:r>
          </w:p>
        </w:tc>
        <w:tc>
          <w:tcPr>
            <w:tcW w:w="0" w:type="auto"/>
            <w:vAlign w:val="center"/>
            <w:hideMark/>
          </w:tcPr>
          <w:p w14:paraId="0A020083"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9</w:t>
            </w:r>
          </w:p>
        </w:tc>
        <w:tc>
          <w:tcPr>
            <w:tcW w:w="0" w:type="auto"/>
            <w:vAlign w:val="center"/>
            <w:hideMark/>
          </w:tcPr>
          <w:p w14:paraId="09DA675A"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18</w:t>
            </w:r>
          </w:p>
        </w:tc>
      </w:tr>
      <w:tr w:rsidR="00666302" w:rsidRPr="00666302" w14:paraId="14DF4C99" w14:textId="77777777" w:rsidTr="00666302">
        <w:trPr>
          <w:tblCellSpacing w:w="15" w:type="dxa"/>
        </w:trPr>
        <w:tc>
          <w:tcPr>
            <w:tcW w:w="0" w:type="auto"/>
            <w:vAlign w:val="center"/>
            <w:hideMark/>
          </w:tcPr>
          <w:p w14:paraId="2ADAD18B"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9</w:t>
            </w:r>
          </w:p>
        </w:tc>
        <w:tc>
          <w:tcPr>
            <w:tcW w:w="0" w:type="auto"/>
            <w:vAlign w:val="center"/>
            <w:hideMark/>
          </w:tcPr>
          <w:p w14:paraId="27A59E69"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10</w:t>
            </w:r>
          </w:p>
        </w:tc>
        <w:tc>
          <w:tcPr>
            <w:tcW w:w="0" w:type="auto"/>
            <w:vAlign w:val="center"/>
            <w:hideMark/>
          </w:tcPr>
          <w:p w14:paraId="17BADE9D"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7</w:t>
            </w:r>
          </w:p>
        </w:tc>
        <w:tc>
          <w:tcPr>
            <w:tcW w:w="0" w:type="auto"/>
            <w:vAlign w:val="center"/>
            <w:hideMark/>
          </w:tcPr>
          <w:p w14:paraId="76FAF6E9"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6</w:t>
            </w:r>
          </w:p>
        </w:tc>
      </w:tr>
      <w:tr w:rsidR="00666302" w:rsidRPr="00666302" w14:paraId="70A9AABD" w14:textId="77777777" w:rsidTr="00666302">
        <w:trPr>
          <w:tblCellSpacing w:w="15" w:type="dxa"/>
        </w:trPr>
        <w:tc>
          <w:tcPr>
            <w:tcW w:w="0" w:type="auto"/>
            <w:vAlign w:val="center"/>
            <w:hideMark/>
          </w:tcPr>
          <w:p w14:paraId="558A381D"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10</w:t>
            </w:r>
          </w:p>
        </w:tc>
        <w:tc>
          <w:tcPr>
            <w:tcW w:w="0" w:type="auto"/>
            <w:vAlign w:val="center"/>
            <w:hideMark/>
          </w:tcPr>
          <w:p w14:paraId="329782A8"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8</w:t>
            </w:r>
          </w:p>
        </w:tc>
        <w:tc>
          <w:tcPr>
            <w:tcW w:w="0" w:type="auto"/>
            <w:vAlign w:val="center"/>
            <w:hideMark/>
          </w:tcPr>
          <w:p w14:paraId="797C43DD"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11</w:t>
            </w:r>
          </w:p>
        </w:tc>
        <w:tc>
          <w:tcPr>
            <w:tcW w:w="0" w:type="auto"/>
            <w:vAlign w:val="center"/>
            <w:hideMark/>
          </w:tcPr>
          <w:p w14:paraId="2F447783"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13</w:t>
            </w:r>
          </w:p>
        </w:tc>
      </w:tr>
      <w:tr w:rsidR="00666302" w:rsidRPr="00666302" w14:paraId="217E7BD8" w14:textId="77777777" w:rsidTr="00666302">
        <w:trPr>
          <w:tblCellSpacing w:w="15" w:type="dxa"/>
        </w:trPr>
        <w:tc>
          <w:tcPr>
            <w:tcW w:w="0" w:type="auto"/>
            <w:vAlign w:val="center"/>
            <w:hideMark/>
          </w:tcPr>
          <w:p w14:paraId="3807FFCF"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lastRenderedPageBreak/>
              <w:t>12</w:t>
            </w:r>
          </w:p>
        </w:tc>
        <w:tc>
          <w:tcPr>
            <w:tcW w:w="0" w:type="auto"/>
            <w:vAlign w:val="center"/>
            <w:hideMark/>
          </w:tcPr>
          <w:p w14:paraId="25ED7873"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16</w:t>
            </w:r>
          </w:p>
        </w:tc>
        <w:tc>
          <w:tcPr>
            <w:tcW w:w="0" w:type="auto"/>
            <w:vAlign w:val="center"/>
            <w:hideMark/>
          </w:tcPr>
          <w:p w14:paraId="22329BDC"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17</w:t>
            </w:r>
          </w:p>
        </w:tc>
        <w:tc>
          <w:tcPr>
            <w:tcW w:w="0" w:type="auto"/>
            <w:vAlign w:val="center"/>
            <w:hideMark/>
          </w:tcPr>
          <w:p w14:paraId="0A9216B9"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19</w:t>
            </w:r>
          </w:p>
        </w:tc>
      </w:tr>
      <w:tr w:rsidR="00666302" w:rsidRPr="00666302" w14:paraId="1F673C3E" w14:textId="77777777" w:rsidTr="00666302">
        <w:trPr>
          <w:tblCellSpacing w:w="15" w:type="dxa"/>
        </w:trPr>
        <w:tc>
          <w:tcPr>
            <w:tcW w:w="0" w:type="auto"/>
            <w:gridSpan w:val="4"/>
            <w:vAlign w:val="center"/>
            <w:hideMark/>
          </w:tcPr>
          <w:p w14:paraId="0C61CFA2"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Sample Input</w:t>
            </w:r>
          </w:p>
        </w:tc>
      </w:tr>
    </w:tbl>
    <w:p w14:paraId="567EC773" w14:textId="77777777" w:rsidR="00666302" w:rsidRPr="00666302" w:rsidRDefault="00666302" w:rsidP="00666302">
      <w:pPr>
        <w:spacing w:after="0" w:line="240" w:lineRule="auto"/>
        <w:rPr>
          <w:rFonts w:ascii="Times New Roman" w:eastAsia="Times New Roman" w:hAnsi="Times New Roman" w:cs="Times New Roman"/>
          <w:vanish/>
          <w:sz w:val="28"/>
          <w:szCs w:val="28"/>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8"/>
        <w:gridCol w:w="472"/>
        <w:gridCol w:w="472"/>
        <w:gridCol w:w="487"/>
      </w:tblGrid>
      <w:tr w:rsidR="00666302" w:rsidRPr="00666302" w14:paraId="3B85D3ED" w14:textId="77777777" w:rsidTr="00666302">
        <w:trPr>
          <w:tblCellSpacing w:w="15" w:type="dxa"/>
        </w:trPr>
        <w:tc>
          <w:tcPr>
            <w:tcW w:w="0" w:type="auto"/>
            <w:vAlign w:val="center"/>
            <w:hideMark/>
          </w:tcPr>
          <w:p w14:paraId="58B67811"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18</w:t>
            </w:r>
          </w:p>
        </w:tc>
        <w:tc>
          <w:tcPr>
            <w:tcW w:w="0" w:type="auto"/>
            <w:vAlign w:val="center"/>
            <w:hideMark/>
          </w:tcPr>
          <w:p w14:paraId="6B291697"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9</w:t>
            </w:r>
          </w:p>
        </w:tc>
        <w:tc>
          <w:tcPr>
            <w:tcW w:w="0" w:type="auto"/>
            <w:vAlign w:val="center"/>
            <w:hideMark/>
          </w:tcPr>
          <w:p w14:paraId="225486B5"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15</w:t>
            </w:r>
          </w:p>
        </w:tc>
        <w:tc>
          <w:tcPr>
            <w:tcW w:w="0" w:type="auto"/>
            <w:vAlign w:val="center"/>
            <w:hideMark/>
          </w:tcPr>
          <w:p w14:paraId="1FC09E4E"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8</w:t>
            </w:r>
          </w:p>
        </w:tc>
      </w:tr>
      <w:tr w:rsidR="00666302" w:rsidRPr="00666302" w14:paraId="61B9D2EF" w14:textId="77777777" w:rsidTr="00666302">
        <w:trPr>
          <w:tblCellSpacing w:w="15" w:type="dxa"/>
        </w:trPr>
        <w:tc>
          <w:tcPr>
            <w:tcW w:w="0" w:type="auto"/>
            <w:vAlign w:val="center"/>
            <w:hideMark/>
          </w:tcPr>
          <w:p w14:paraId="182010C7"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6</w:t>
            </w:r>
          </w:p>
        </w:tc>
        <w:tc>
          <w:tcPr>
            <w:tcW w:w="0" w:type="auto"/>
            <w:vAlign w:val="center"/>
            <w:hideMark/>
          </w:tcPr>
          <w:p w14:paraId="2130686E"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7</w:t>
            </w:r>
          </w:p>
        </w:tc>
        <w:tc>
          <w:tcPr>
            <w:tcW w:w="0" w:type="auto"/>
            <w:vAlign w:val="center"/>
            <w:hideMark/>
          </w:tcPr>
          <w:p w14:paraId="5922F809"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10</w:t>
            </w:r>
          </w:p>
        </w:tc>
        <w:tc>
          <w:tcPr>
            <w:tcW w:w="0" w:type="auto"/>
            <w:vAlign w:val="center"/>
            <w:hideMark/>
          </w:tcPr>
          <w:p w14:paraId="2D925454"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9</w:t>
            </w:r>
          </w:p>
        </w:tc>
      </w:tr>
      <w:tr w:rsidR="00666302" w:rsidRPr="00666302" w14:paraId="74A7710D" w14:textId="77777777" w:rsidTr="00666302">
        <w:trPr>
          <w:tblCellSpacing w:w="15" w:type="dxa"/>
        </w:trPr>
        <w:tc>
          <w:tcPr>
            <w:tcW w:w="0" w:type="auto"/>
            <w:vAlign w:val="center"/>
            <w:hideMark/>
          </w:tcPr>
          <w:p w14:paraId="30DE1269"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13</w:t>
            </w:r>
          </w:p>
        </w:tc>
        <w:tc>
          <w:tcPr>
            <w:tcW w:w="0" w:type="auto"/>
            <w:vAlign w:val="center"/>
            <w:hideMark/>
          </w:tcPr>
          <w:p w14:paraId="52751C16"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11</w:t>
            </w:r>
          </w:p>
        </w:tc>
        <w:tc>
          <w:tcPr>
            <w:tcW w:w="0" w:type="auto"/>
            <w:vAlign w:val="center"/>
            <w:hideMark/>
          </w:tcPr>
          <w:p w14:paraId="71C35EF1"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8</w:t>
            </w:r>
          </w:p>
        </w:tc>
        <w:tc>
          <w:tcPr>
            <w:tcW w:w="0" w:type="auto"/>
            <w:vAlign w:val="center"/>
            <w:hideMark/>
          </w:tcPr>
          <w:p w14:paraId="6F1E336B"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10</w:t>
            </w:r>
          </w:p>
        </w:tc>
      </w:tr>
      <w:tr w:rsidR="00666302" w:rsidRPr="00666302" w14:paraId="1EC13EE7" w14:textId="77777777" w:rsidTr="00666302">
        <w:trPr>
          <w:tblCellSpacing w:w="15" w:type="dxa"/>
        </w:trPr>
        <w:tc>
          <w:tcPr>
            <w:tcW w:w="0" w:type="auto"/>
            <w:vAlign w:val="center"/>
            <w:hideMark/>
          </w:tcPr>
          <w:p w14:paraId="56A8F030"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19</w:t>
            </w:r>
          </w:p>
        </w:tc>
        <w:tc>
          <w:tcPr>
            <w:tcW w:w="0" w:type="auto"/>
            <w:vAlign w:val="center"/>
            <w:hideMark/>
          </w:tcPr>
          <w:p w14:paraId="2A135401"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17</w:t>
            </w:r>
          </w:p>
        </w:tc>
        <w:tc>
          <w:tcPr>
            <w:tcW w:w="0" w:type="auto"/>
            <w:vAlign w:val="center"/>
            <w:hideMark/>
          </w:tcPr>
          <w:p w14:paraId="428A79CA"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16</w:t>
            </w:r>
          </w:p>
        </w:tc>
        <w:tc>
          <w:tcPr>
            <w:tcW w:w="0" w:type="auto"/>
            <w:vAlign w:val="center"/>
            <w:hideMark/>
          </w:tcPr>
          <w:p w14:paraId="556F028A"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12</w:t>
            </w:r>
          </w:p>
        </w:tc>
      </w:tr>
      <w:tr w:rsidR="00666302" w:rsidRPr="00666302" w14:paraId="15C638DD" w14:textId="77777777" w:rsidTr="00666302">
        <w:trPr>
          <w:tblCellSpacing w:w="15" w:type="dxa"/>
        </w:trPr>
        <w:tc>
          <w:tcPr>
            <w:tcW w:w="0" w:type="auto"/>
            <w:gridSpan w:val="4"/>
            <w:vAlign w:val="center"/>
            <w:hideMark/>
          </w:tcPr>
          <w:p w14:paraId="7696E46E"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Sample Output</w:t>
            </w:r>
          </w:p>
        </w:tc>
      </w:tr>
    </w:tbl>
    <w:p w14:paraId="70803526"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Solution</w:t>
      </w:r>
    </w:p>
    <w:p w14:paraId="0183DBD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import java.util.Scanner;</w:t>
      </w:r>
    </w:p>
    <w:p w14:paraId="3A962D8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2E5CC2F9" w14:textId="0C73E886"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public class SDAMirrorImage</w:t>
      </w:r>
    </w:p>
    <w:p w14:paraId="37B09B3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t>
      </w:r>
    </w:p>
    <w:p w14:paraId="0D3FF8E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public static void main(String args[]) {</w:t>
      </w:r>
    </w:p>
    <w:p w14:paraId="6A3D9BC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Scanner in = new Scanner(System.in);</w:t>
      </w:r>
    </w:p>
    <w:p w14:paraId="588DE88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System.out.print("Enter number of rows (m): ");</w:t>
      </w:r>
    </w:p>
    <w:p w14:paraId="571F391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m = in.nextInt();</w:t>
      </w:r>
    </w:p>
    <w:p w14:paraId="63DE3FA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System.out.print("Enter number of columns (n): ");</w:t>
      </w:r>
    </w:p>
    <w:p w14:paraId="603E00F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n = in.nextInt();</w:t>
      </w:r>
    </w:p>
    <w:p w14:paraId="45B85FF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4D459AA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arr[][] = new int[m][n];</w:t>
      </w:r>
    </w:p>
    <w:p w14:paraId="024C084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newArr[][] = new int[m][n];</w:t>
      </w:r>
    </w:p>
    <w:p w14:paraId="39E5C04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3E0DC6F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System.out.println("Enter array elements");</w:t>
      </w:r>
    </w:p>
    <w:p w14:paraId="3196256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m; i++) {</w:t>
      </w:r>
    </w:p>
    <w:p w14:paraId="6824D08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System.out.println("Enter Row "+ (i+1) + " :");</w:t>
      </w:r>
    </w:p>
    <w:p w14:paraId="6761BB0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j = 0; j &lt; n; j++) {</w:t>
      </w:r>
    </w:p>
    <w:p w14:paraId="2B5063B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arr[i][j] = in.nextInt();</w:t>
      </w:r>
    </w:p>
    <w:p w14:paraId="460E467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2CB1F4A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4204B2E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4950B6F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System.out.println("Input Array:");</w:t>
      </w:r>
    </w:p>
    <w:p w14:paraId="3886FFA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m; i++) {</w:t>
      </w:r>
    </w:p>
    <w:p w14:paraId="2E0AD48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j = 0; j &lt; n; j++) {</w:t>
      </w:r>
    </w:p>
    <w:p w14:paraId="7087381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System.out.print(arr[i][j] + "\t");</w:t>
      </w:r>
    </w:p>
    <w:p w14:paraId="0E7FEBC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5C84087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w:t>
      </w:r>
    </w:p>
    <w:p w14:paraId="5046277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2E64860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6175875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j = 0; j &lt; n; j++) {</w:t>
      </w:r>
    </w:p>
    <w:p w14:paraId="74D4F5A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m; i++) {</w:t>
      </w:r>
    </w:p>
    <w:p w14:paraId="28E20A7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lastRenderedPageBreak/>
        <w:t xml:space="preserve">                newArr[i][n - 1 - j] = arr[i][j]; </w:t>
      </w:r>
    </w:p>
    <w:p w14:paraId="02B7A98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5AEF926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33CF9A7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3E66729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System.out.println("Mirror Image Array:");</w:t>
      </w:r>
    </w:p>
    <w:p w14:paraId="7B46179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m; i++) {</w:t>
      </w:r>
    </w:p>
    <w:p w14:paraId="4B04D44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j = 0; j &lt; n; j++) {</w:t>
      </w:r>
    </w:p>
    <w:p w14:paraId="135167F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System.out.print(newArr[i][j] + "\t");</w:t>
      </w:r>
    </w:p>
    <w:p w14:paraId="350E27F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7B2072F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w:t>
      </w:r>
    </w:p>
    <w:p w14:paraId="26E7631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5D06E6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7828161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t>
      </w:r>
    </w:p>
    <w:p w14:paraId="34E57FA6" w14:textId="270BFE32" w:rsidR="00666302" w:rsidRPr="00666302" w:rsidRDefault="00666302" w:rsidP="00666302">
      <w:pPr>
        <w:spacing w:before="100" w:beforeAutospacing="1" w:after="100" w:afterAutospacing="1" w:line="240" w:lineRule="auto"/>
        <w:outlineLvl w:val="4"/>
        <w:rPr>
          <w:rFonts w:ascii="Times New Roman" w:eastAsia="Times New Roman" w:hAnsi="Times New Roman" w:cs="Times New Roman"/>
          <w:b/>
          <w:bCs/>
          <w:sz w:val="28"/>
          <w:szCs w:val="28"/>
          <w:lang w:eastAsia="en-IN"/>
        </w:rPr>
      </w:pPr>
    </w:p>
    <w:p w14:paraId="635EDBCB" w14:textId="12238C66" w:rsidR="00666302" w:rsidRPr="00666302" w:rsidRDefault="00666302" w:rsidP="00666302">
      <w:pPr>
        <w:spacing w:after="0" w:line="240" w:lineRule="auto"/>
        <w:rPr>
          <w:rFonts w:ascii="Times New Roman" w:eastAsia="Times New Roman" w:hAnsi="Times New Roman" w:cs="Times New Roman"/>
          <w:sz w:val="28"/>
          <w:szCs w:val="28"/>
          <w:lang w:eastAsia="en-IN"/>
        </w:rPr>
      </w:pPr>
    </w:p>
    <w:p w14:paraId="4922E871" w14:textId="77777777" w:rsidR="00666302" w:rsidRPr="00666302" w:rsidRDefault="00666302" w:rsidP="00666302">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t>Question 15</w:t>
      </w:r>
    </w:p>
    <w:p w14:paraId="5B3C0DE4"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Write a Program in Java to fill a 2D array with the first 'mxn' prime numbers, where 'm' is the number of rows and 'n' is the number of columns.</w:t>
      </w:r>
    </w:p>
    <w:p w14:paraId="29EDD1AD"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For example:</w:t>
      </w:r>
      <w:r w:rsidRPr="00666302">
        <w:rPr>
          <w:rFonts w:ascii="Times New Roman" w:eastAsia="Times New Roman" w:hAnsi="Times New Roman" w:cs="Times New Roman"/>
          <w:sz w:val="28"/>
          <w:szCs w:val="28"/>
          <w:lang w:eastAsia="en-IN"/>
        </w:rPr>
        <w:br/>
        <w:t>If rows = 4 and columns = 5, then the result should be: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340"/>
        <w:gridCol w:w="340"/>
        <w:gridCol w:w="340"/>
        <w:gridCol w:w="355"/>
      </w:tblGrid>
      <w:tr w:rsidR="00666302" w:rsidRPr="00666302" w14:paraId="1AA0E743" w14:textId="77777777" w:rsidTr="00666302">
        <w:trPr>
          <w:tblCellSpacing w:w="15" w:type="dxa"/>
        </w:trPr>
        <w:tc>
          <w:tcPr>
            <w:tcW w:w="0" w:type="auto"/>
            <w:vAlign w:val="center"/>
            <w:hideMark/>
          </w:tcPr>
          <w:p w14:paraId="23919844"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w:t>
            </w:r>
          </w:p>
        </w:tc>
        <w:tc>
          <w:tcPr>
            <w:tcW w:w="0" w:type="auto"/>
            <w:vAlign w:val="center"/>
            <w:hideMark/>
          </w:tcPr>
          <w:p w14:paraId="238B27F2"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3</w:t>
            </w:r>
          </w:p>
        </w:tc>
        <w:tc>
          <w:tcPr>
            <w:tcW w:w="0" w:type="auto"/>
            <w:vAlign w:val="center"/>
            <w:hideMark/>
          </w:tcPr>
          <w:p w14:paraId="2C882E15"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5</w:t>
            </w:r>
          </w:p>
        </w:tc>
        <w:tc>
          <w:tcPr>
            <w:tcW w:w="0" w:type="auto"/>
            <w:vAlign w:val="center"/>
            <w:hideMark/>
          </w:tcPr>
          <w:p w14:paraId="7F5C93D2"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7</w:t>
            </w:r>
          </w:p>
        </w:tc>
        <w:tc>
          <w:tcPr>
            <w:tcW w:w="0" w:type="auto"/>
            <w:vAlign w:val="center"/>
            <w:hideMark/>
          </w:tcPr>
          <w:p w14:paraId="1D9FE856"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11</w:t>
            </w:r>
          </w:p>
        </w:tc>
      </w:tr>
      <w:tr w:rsidR="00666302" w:rsidRPr="00666302" w14:paraId="1F53D9D3" w14:textId="77777777" w:rsidTr="00666302">
        <w:trPr>
          <w:tblCellSpacing w:w="15" w:type="dxa"/>
        </w:trPr>
        <w:tc>
          <w:tcPr>
            <w:tcW w:w="0" w:type="auto"/>
            <w:vAlign w:val="center"/>
            <w:hideMark/>
          </w:tcPr>
          <w:p w14:paraId="29D4BBC6"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13</w:t>
            </w:r>
          </w:p>
        </w:tc>
        <w:tc>
          <w:tcPr>
            <w:tcW w:w="0" w:type="auto"/>
            <w:vAlign w:val="center"/>
            <w:hideMark/>
          </w:tcPr>
          <w:p w14:paraId="61346AE0"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17</w:t>
            </w:r>
          </w:p>
        </w:tc>
        <w:tc>
          <w:tcPr>
            <w:tcW w:w="0" w:type="auto"/>
            <w:vAlign w:val="center"/>
            <w:hideMark/>
          </w:tcPr>
          <w:p w14:paraId="32F50C4F"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19</w:t>
            </w:r>
          </w:p>
        </w:tc>
        <w:tc>
          <w:tcPr>
            <w:tcW w:w="0" w:type="auto"/>
            <w:vAlign w:val="center"/>
            <w:hideMark/>
          </w:tcPr>
          <w:p w14:paraId="7DE612FB"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23</w:t>
            </w:r>
          </w:p>
        </w:tc>
        <w:tc>
          <w:tcPr>
            <w:tcW w:w="0" w:type="auto"/>
            <w:vAlign w:val="center"/>
            <w:hideMark/>
          </w:tcPr>
          <w:p w14:paraId="7E7310AE"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29</w:t>
            </w:r>
          </w:p>
        </w:tc>
      </w:tr>
      <w:tr w:rsidR="00666302" w:rsidRPr="00666302" w14:paraId="34C19708" w14:textId="77777777" w:rsidTr="00666302">
        <w:trPr>
          <w:tblCellSpacing w:w="15" w:type="dxa"/>
        </w:trPr>
        <w:tc>
          <w:tcPr>
            <w:tcW w:w="0" w:type="auto"/>
            <w:vAlign w:val="center"/>
            <w:hideMark/>
          </w:tcPr>
          <w:p w14:paraId="6ED83BCE"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31</w:t>
            </w:r>
          </w:p>
        </w:tc>
        <w:tc>
          <w:tcPr>
            <w:tcW w:w="0" w:type="auto"/>
            <w:vAlign w:val="center"/>
            <w:hideMark/>
          </w:tcPr>
          <w:p w14:paraId="787B4AF7"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37</w:t>
            </w:r>
          </w:p>
        </w:tc>
        <w:tc>
          <w:tcPr>
            <w:tcW w:w="0" w:type="auto"/>
            <w:vAlign w:val="center"/>
            <w:hideMark/>
          </w:tcPr>
          <w:p w14:paraId="2CF7CCC2"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41</w:t>
            </w:r>
          </w:p>
        </w:tc>
        <w:tc>
          <w:tcPr>
            <w:tcW w:w="0" w:type="auto"/>
            <w:vAlign w:val="center"/>
            <w:hideMark/>
          </w:tcPr>
          <w:p w14:paraId="3976FF06"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43</w:t>
            </w:r>
          </w:p>
        </w:tc>
        <w:tc>
          <w:tcPr>
            <w:tcW w:w="0" w:type="auto"/>
            <w:vAlign w:val="center"/>
            <w:hideMark/>
          </w:tcPr>
          <w:p w14:paraId="25226D23"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47</w:t>
            </w:r>
          </w:p>
        </w:tc>
      </w:tr>
      <w:tr w:rsidR="00666302" w:rsidRPr="00666302" w14:paraId="17BD9395" w14:textId="77777777" w:rsidTr="00666302">
        <w:trPr>
          <w:tblCellSpacing w:w="15" w:type="dxa"/>
        </w:trPr>
        <w:tc>
          <w:tcPr>
            <w:tcW w:w="0" w:type="auto"/>
            <w:vAlign w:val="center"/>
            <w:hideMark/>
          </w:tcPr>
          <w:p w14:paraId="01CBD40B"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53</w:t>
            </w:r>
          </w:p>
        </w:tc>
        <w:tc>
          <w:tcPr>
            <w:tcW w:w="0" w:type="auto"/>
            <w:vAlign w:val="center"/>
            <w:hideMark/>
          </w:tcPr>
          <w:p w14:paraId="03925E13"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59</w:t>
            </w:r>
          </w:p>
        </w:tc>
        <w:tc>
          <w:tcPr>
            <w:tcW w:w="0" w:type="auto"/>
            <w:vAlign w:val="center"/>
            <w:hideMark/>
          </w:tcPr>
          <w:p w14:paraId="212FBB99"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61</w:t>
            </w:r>
          </w:p>
        </w:tc>
        <w:tc>
          <w:tcPr>
            <w:tcW w:w="0" w:type="auto"/>
            <w:vAlign w:val="center"/>
            <w:hideMark/>
          </w:tcPr>
          <w:p w14:paraId="3F3CABFF"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67</w:t>
            </w:r>
          </w:p>
        </w:tc>
        <w:tc>
          <w:tcPr>
            <w:tcW w:w="0" w:type="auto"/>
            <w:vAlign w:val="center"/>
            <w:hideMark/>
          </w:tcPr>
          <w:p w14:paraId="159F34E9"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71</w:t>
            </w:r>
          </w:p>
        </w:tc>
      </w:tr>
    </w:tbl>
    <w:p w14:paraId="5ED372CD"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Solution</w:t>
      </w:r>
    </w:p>
    <w:p w14:paraId="70E7FAB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import java.util.Scanner;</w:t>
      </w:r>
    </w:p>
    <w:p w14:paraId="0E8AFD7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052A0810" w14:textId="5CB960B2"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public class SDAPrime</w:t>
      </w:r>
    </w:p>
    <w:p w14:paraId="3883F4C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t>
      </w:r>
    </w:p>
    <w:p w14:paraId="39523B2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public static void main(String args[]) {</w:t>
      </w:r>
    </w:p>
    <w:p w14:paraId="22B41E3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Scanner in = new Scanner(System.in);</w:t>
      </w:r>
    </w:p>
    <w:p w14:paraId="72F8C02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System.out.print("Enter number of rows (m): ");</w:t>
      </w:r>
    </w:p>
    <w:p w14:paraId="4BF1A37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m = in.nextInt();</w:t>
      </w:r>
    </w:p>
    <w:p w14:paraId="1019D92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System.out.print("Enter number of columns (n): ");</w:t>
      </w:r>
    </w:p>
    <w:p w14:paraId="4AABEEA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n = in.nextInt();</w:t>
      </w:r>
    </w:p>
    <w:p w14:paraId="40F0505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5E461BB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arr[][] = new int[m][n];</w:t>
      </w:r>
    </w:p>
    <w:p w14:paraId="42A2826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r = 0, c = 0;</w:t>
      </w:r>
    </w:p>
    <w:p w14:paraId="6F72002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total = m * n;</w:t>
      </w:r>
    </w:p>
    <w:p w14:paraId="037D151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count = 0;</w:t>
      </w:r>
    </w:p>
    <w:p w14:paraId="709DDD8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2; count &lt; total; i++) {</w:t>
      </w:r>
    </w:p>
    <w:p w14:paraId="73477DC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8B0DB9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div = 0;</w:t>
      </w:r>
    </w:p>
    <w:p w14:paraId="53E4EE6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j = 1; j &lt;= i; j++) {</w:t>
      </w:r>
    </w:p>
    <w:p w14:paraId="109B726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(i % j == 0) {</w:t>
      </w:r>
    </w:p>
    <w:p w14:paraId="3681036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div++;</w:t>
      </w:r>
    </w:p>
    <w:p w14:paraId="0E6D724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7C59CB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31984D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550A626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(div == 2) {</w:t>
      </w:r>
    </w:p>
    <w:p w14:paraId="0A6E070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arr[r][c++] = i;</w:t>
      </w:r>
    </w:p>
    <w:p w14:paraId="3A0F4EF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count++;</w:t>
      </w:r>
    </w:p>
    <w:p w14:paraId="7855038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(c == n) {</w:t>
      </w:r>
    </w:p>
    <w:p w14:paraId="7075AC9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r++;</w:t>
      </w:r>
    </w:p>
    <w:p w14:paraId="6D6BB0A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c = 0;</w:t>
      </w:r>
    </w:p>
    <w:p w14:paraId="57655B6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66712D3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EDFFE1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12241FF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EEAE52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6465D94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System.out.println("Prime Numbers Array:");</w:t>
      </w:r>
    </w:p>
    <w:p w14:paraId="324CE63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m; i++) {</w:t>
      </w:r>
    </w:p>
    <w:p w14:paraId="4B287DA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j = 0; j &lt; n; j++) {</w:t>
      </w:r>
    </w:p>
    <w:p w14:paraId="6B69804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System.out.print(arr[i][j] + "\t");</w:t>
      </w:r>
    </w:p>
    <w:p w14:paraId="496B135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2BD29C1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w:t>
      </w:r>
    </w:p>
    <w:p w14:paraId="49BB1F3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2AAA047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5779D72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t>
      </w:r>
    </w:p>
    <w:p w14:paraId="78405E37" w14:textId="77777777" w:rsidR="00666302" w:rsidRPr="00666302" w:rsidRDefault="00666302" w:rsidP="00666302">
      <w:pPr>
        <w:spacing w:before="100" w:beforeAutospacing="1" w:after="100" w:afterAutospacing="1" w:line="240" w:lineRule="auto"/>
        <w:outlineLvl w:val="4"/>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t>Output</w:t>
      </w:r>
    </w:p>
    <w:p w14:paraId="586B5CC4" w14:textId="4EBF8273" w:rsidR="00666302" w:rsidRPr="00666302" w:rsidRDefault="00666302" w:rsidP="00666302">
      <w:pPr>
        <w:spacing w:after="0" w:line="240" w:lineRule="auto"/>
        <w:rPr>
          <w:rFonts w:ascii="Times New Roman" w:eastAsia="Times New Roman" w:hAnsi="Times New Roman" w:cs="Times New Roman"/>
          <w:sz w:val="28"/>
          <w:szCs w:val="28"/>
          <w:lang w:eastAsia="en-IN"/>
        </w:rPr>
      </w:pPr>
    </w:p>
    <w:p w14:paraId="29D29D8D" w14:textId="77777777" w:rsidR="00666302" w:rsidRPr="00666302" w:rsidRDefault="00666302" w:rsidP="00666302">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t>Question 16</w:t>
      </w:r>
    </w:p>
    <w:p w14:paraId="0FF2F59B"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Write a program to create a double dimensional array of size n x m. Input the numbers in first (n-1) x (m-1) cells. Find and place the sum of each row and </w:t>
      </w:r>
      <w:r w:rsidRPr="00666302">
        <w:rPr>
          <w:rFonts w:ascii="Times New Roman" w:eastAsia="Times New Roman" w:hAnsi="Times New Roman" w:cs="Times New Roman"/>
          <w:sz w:val="28"/>
          <w:szCs w:val="28"/>
          <w:lang w:eastAsia="en-IN"/>
        </w:rPr>
        <w:lastRenderedPageBreak/>
        <w:t>each column in corresponding cells of last column and last row respectively. Finally, display the array elements along with the sum of rows and columns.</w:t>
      </w:r>
    </w:p>
    <w:p w14:paraId="76C4E471"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Sample Input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340"/>
        <w:gridCol w:w="340"/>
        <w:gridCol w:w="340"/>
        <w:gridCol w:w="145"/>
      </w:tblGrid>
      <w:tr w:rsidR="00666302" w:rsidRPr="00666302" w14:paraId="2BA12481" w14:textId="77777777" w:rsidTr="00666302">
        <w:trPr>
          <w:tblCellSpacing w:w="15" w:type="dxa"/>
        </w:trPr>
        <w:tc>
          <w:tcPr>
            <w:tcW w:w="0" w:type="auto"/>
            <w:vAlign w:val="center"/>
            <w:hideMark/>
          </w:tcPr>
          <w:p w14:paraId="7A7CB889"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10</w:t>
            </w:r>
          </w:p>
        </w:tc>
        <w:tc>
          <w:tcPr>
            <w:tcW w:w="0" w:type="auto"/>
            <w:vAlign w:val="center"/>
            <w:hideMark/>
          </w:tcPr>
          <w:p w14:paraId="1DC058C8"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15</w:t>
            </w:r>
          </w:p>
        </w:tc>
        <w:tc>
          <w:tcPr>
            <w:tcW w:w="0" w:type="auto"/>
            <w:vAlign w:val="center"/>
            <w:hideMark/>
          </w:tcPr>
          <w:p w14:paraId="771AB19E"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16</w:t>
            </w:r>
          </w:p>
        </w:tc>
        <w:tc>
          <w:tcPr>
            <w:tcW w:w="0" w:type="auto"/>
            <w:vAlign w:val="center"/>
            <w:hideMark/>
          </w:tcPr>
          <w:p w14:paraId="561CE6BE"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18</w:t>
            </w:r>
          </w:p>
        </w:tc>
        <w:tc>
          <w:tcPr>
            <w:tcW w:w="0" w:type="auto"/>
            <w:vAlign w:val="center"/>
            <w:hideMark/>
          </w:tcPr>
          <w:p w14:paraId="2DCCFA0A"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w:t>
            </w:r>
          </w:p>
        </w:tc>
      </w:tr>
      <w:tr w:rsidR="00666302" w:rsidRPr="00666302" w14:paraId="2D35C8B3" w14:textId="77777777" w:rsidTr="00666302">
        <w:trPr>
          <w:tblCellSpacing w:w="15" w:type="dxa"/>
        </w:trPr>
        <w:tc>
          <w:tcPr>
            <w:tcW w:w="0" w:type="auto"/>
            <w:vAlign w:val="center"/>
            <w:hideMark/>
          </w:tcPr>
          <w:p w14:paraId="60023EA8"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15</w:t>
            </w:r>
          </w:p>
        </w:tc>
        <w:tc>
          <w:tcPr>
            <w:tcW w:w="0" w:type="auto"/>
            <w:vAlign w:val="center"/>
            <w:hideMark/>
          </w:tcPr>
          <w:p w14:paraId="512A8C0C"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14</w:t>
            </w:r>
          </w:p>
        </w:tc>
        <w:tc>
          <w:tcPr>
            <w:tcW w:w="0" w:type="auto"/>
            <w:vAlign w:val="center"/>
            <w:hideMark/>
          </w:tcPr>
          <w:p w14:paraId="684B7A1B"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12</w:t>
            </w:r>
          </w:p>
        </w:tc>
        <w:tc>
          <w:tcPr>
            <w:tcW w:w="0" w:type="auto"/>
            <w:vAlign w:val="center"/>
            <w:hideMark/>
          </w:tcPr>
          <w:p w14:paraId="32983E2B"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11</w:t>
            </w:r>
          </w:p>
        </w:tc>
        <w:tc>
          <w:tcPr>
            <w:tcW w:w="0" w:type="auto"/>
            <w:vAlign w:val="center"/>
            <w:hideMark/>
          </w:tcPr>
          <w:p w14:paraId="1595C1BA"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w:t>
            </w:r>
          </w:p>
        </w:tc>
      </w:tr>
      <w:tr w:rsidR="00666302" w:rsidRPr="00666302" w14:paraId="6901EC3B" w14:textId="77777777" w:rsidTr="00666302">
        <w:trPr>
          <w:tblCellSpacing w:w="15" w:type="dxa"/>
        </w:trPr>
        <w:tc>
          <w:tcPr>
            <w:tcW w:w="0" w:type="auto"/>
            <w:vAlign w:val="center"/>
            <w:hideMark/>
          </w:tcPr>
          <w:p w14:paraId="0361437D"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11</w:t>
            </w:r>
          </w:p>
        </w:tc>
        <w:tc>
          <w:tcPr>
            <w:tcW w:w="0" w:type="auto"/>
            <w:vAlign w:val="center"/>
            <w:hideMark/>
          </w:tcPr>
          <w:p w14:paraId="4566B853"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12</w:t>
            </w:r>
          </w:p>
        </w:tc>
        <w:tc>
          <w:tcPr>
            <w:tcW w:w="0" w:type="auto"/>
            <w:vAlign w:val="center"/>
            <w:hideMark/>
          </w:tcPr>
          <w:p w14:paraId="10BA1E8C"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16</w:t>
            </w:r>
          </w:p>
        </w:tc>
        <w:tc>
          <w:tcPr>
            <w:tcW w:w="0" w:type="auto"/>
            <w:vAlign w:val="center"/>
            <w:hideMark/>
          </w:tcPr>
          <w:p w14:paraId="4F32A4E5"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17</w:t>
            </w:r>
          </w:p>
        </w:tc>
        <w:tc>
          <w:tcPr>
            <w:tcW w:w="0" w:type="auto"/>
            <w:vAlign w:val="center"/>
            <w:hideMark/>
          </w:tcPr>
          <w:p w14:paraId="64ECBC55"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w:t>
            </w:r>
          </w:p>
        </w:tc>
      </w:tr>
      <w:tr w:rsidR="00666302" w:rsidRPr="00666302" w14:paraId="6E20BF92" w14:textId="77777777" w:rsidTr="00666302">
        <w:trPr>
          <w:tblCellSpacing w:w="15" w:type="dxa"/>
        </w:trPr>
        <w:tc>
          <w:tcPr>
            <w:tcW w:w="0" w:type="auto"/>
            <w:vAlign w:val="center"/>
            <w:hideMark/>
          </w:tcPr>
          <w:p w14:paraId="09D08E18"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12</w:t>
            </w:r>
          </w:p>
        </w:tc>
        <w:tc>
          <w:tcPr>
            <w:tcW w:w="0" w:type="auto"/>
            <w:vAlign w:val="center"/>
            <w:hideMark/>
          </w:tcPr>
          <w:p w14:paraId="20E7EF76"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10</w:t>
            </w:r>
          </w:p>
        </w:tc>
        <w:tc>
          <w:tcPr>
            <w:tcW w:w="0" w:type="auto"/>
            <w:vAlign w:val="center"/>
            <w:hideMark/>
          </w:tcPr>
          <w:p w14:paraId="7CDA32F1"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14</w:t>
            </w:r>
          </w:p>
        </w:tc>
        <w:tc>
          <w:tcPr>
            <w:tcW w:w="0" w:type="auto"/>
            <w:vAlign w:val="center"/>
            <w:hideMark/>
          </w:tcPr>
          <w:p w14:paraId="59E146C7"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16</w:t>
            </w:r>
          </w:p>
        </w:tc>
        <w:tc>
          <w:tcPr>
            <w:tcW w:w="0" w:type="auto"/>
            <w:vAlign w:val="center"/>
            <w:hideMark/>
          </w:tcPr>
          <w:p w14:paraId="32652A9E"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w:t>
            </w:r>
          </w:p>
        </w:tc>
      </w:tr>
      <w:tr w:rsidR="00666302" w:rsidRPr="00666302" w14:paraId="3DB192DA" w14:textId="77777777" w:rsidTr="00666302">
        <w:trPr>
          <w:tblCellSpacing w:w="15" w:type="dxa"/>
        </w:trPr>
        <w:tc>
          <w:tcPr>
            <w:tcW w:w="0" w:type="auto"/>
            <w:vAlign w:val="center"/>
            <w:hideMark/>
          </w:tcPr>
          <w:p w14:paraId="79622B83"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w:t>
            </w:r>
          </w:p>
        </w:tc>
        <w:tc>
          <w:tcPr>
            <w:tcW w:w="0" w:type="auto"/>
            <w:vAlign w:val="center"/>
            <w:hideMark/>
          </w:tcPr>
          <w:p w14:paraId="462C3AF3"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w:t>
            </w:r>
          </w:p>
        </w:tc>
        <w:tc>
          <w:tcPr>
            <w:tcW w:w="0" w:type="auto"/>
            <w:vAlign w:val="center"/>
            <w:hideMark/>
          </w:tcPr>
          <w:p w14:paraId="29DE4795"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w:t>
            </w:r>
          </w:p>
        </w:tc>
        <w:tc>
          <w:tcPr>
            <w:tcW w:w="0" w:type="auto"/>
            <w:vAlign w:val="center"/>
            <w:hideMark/>
          </w:tcPr>
          <w:p w14:paraId="4F6CE7A9"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w:t>
            </w:r>
          </w:p>
        </w:tc>
        <w:tc>
          <w:tcPr>
            <w:tcW w:w="0" w:type="auto"/>
            <w:vAlign w:val="center"/>
            <w:hideMark/>
          </w:tcPr>
          <w:p w14:paraId="200011A4"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w:t>
            </w:r>
          </w:p>
        </w:tc>
      </w:tr>
    </w:tbl>
    <w:p w14:paraId="605B799A"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Sample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340"/>
        <w:gridCol w:w="340"/>
        <w:gridCol w:w="340"/>
        <w:gridCol w:w="355"/>
      </w:tblGrid>
      <w:tr w:rsidR="00666302" w:rsidRPr="00666302" w14:paraId="7379A3F2" w14:textId="77777777" w:rsidTr="00666302">
        <w:trPr>
          <w:tblCellSpacing w:w="15" w:type="dxa"/>
        </w:trPr>
        <w:tc>
          <w:tcPr>
            <w:tcW w:w="0" w:type="auto"/>
            <w:vAlign w:val="center"/>
            <w:hideMark/>
          </w:tcPr>
          <w:p w14:paraId="305502EE"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10</w:t>
            </w:r>
          </w:p>
        </w:tc>
        <w:tc>
          <w:tcPr>
            <w:tcW w:w="0" w:type="auto"/>
            <w:vAlign w:val="center"/>
            <w:hideMark/>
          </w:tcPr>
          <w:p w14:paraId="485E3336"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15</w:t>
            </w:r>
          </w:p>
        </w:tc>
        <w:tc>
          <w:tcPr>
            <w:tcW w:w="0" w:type="auto"/>
            <w:vAlign w:val="center"/>
            <w:hideMark/>
          </w:tcPr>
          <w:p w14:paraId="60DF74C8"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16</w:t>
            </w:r>
          </w:p>
        </w:tc>
        <w:tc>
          <w:tcPr>
            <w:tcW w:w="0" w:type="auto"/>
            <w:vAlign w:val="center"/>
            <w:hideMark/>
          </w:tcPr>
          <w:p w14:paraId="77901882"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18</w:t>
            </w:r>
          </w:p>
        </w:tc>
        <w:tc>
          <w:tcPr>
            <w:tcW w:w="0" w:type="auto"/>
            <w:vAlign w:val="center"/>
            <w:hideMark/>
          </w:tcPr>
          <w:p w14:paraId="6E093D18"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59</w:t>
            </w:r>
          </w:p>
        </w:tc>
      </w:tr>
      <w:tr w:rsidR="00666302" w:rsidRPr="00666302" w14:paraId="2E7D94C9" w14:textId="77777777" w:rsidTr="00666302">
        <w:trPr>
          <w:tblCellSpacing w:w="15" w:type="dxa"/>
        </w:trPr>
        <w:tc>
          <w:tcPr>
            <w:tcW w:w="0" w:type="auto"/>
            <w:vAlign w:val="center"/>
            <w:hideMark/>
          </w:tcPr>
          <w:p w14:paraId="1C938037"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15</w:t>
            </w:r>
          </w:p>
        </w:tc>
        <w:tc>
          <w:tcPr>
            <w:tcW w:w="0" w:type="auto"/>
            <w:vAlign w:val="center"/>
            <w:hideMark/>
          </w:tcPr>
          <w:p w14:paraId="61AA76D9"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14</w:t>
            </w:r>
          </w:p>
        </w:tc>
        <w:tc>
          <w:tcPr>
            <w:tcW w:w="0" w:type="auto"/>
            <w:vAlign w:val="center"/>
            <w:hideMark/>
          </w:tcPr>
          <w:p w14:paraId="639E5DDD"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12</w:t>
            </w:r>
          </w:p>
        </w:tc>
        <w:tc>
          <w:tcPr>
            <w:tcW w:w="0" w:type="auto"/>
            <w:vAlign w:val="center"/>
            <w:hideMark/>
          </w:tcPr>
          <w:p w14:paraId="4D83CADD"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11</w:t>
            </w:r>
          </w:p>
        </w:tc>
        <w:tc>
          <w:tcPr>
            <w:tcW w:w="0" w:type="auto"/>
            <w:vAlign w:val="center"/>
            <w:hideMark/>
          </w:tcPr>
          <w:p w14:paraId="540A697C"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52</w:t>
            </w:r>
          </w:p>
        </w:tc>
      </w:tr>
      <w:tr w:rsidR="00666302" w:rsidRPr="00666302" w14:paraId="3C26EB44" w14:textId="77777777" w:rsidTr="00666302">
        <w:trPr>
          <w:tblCellSpacing w:w="15" w:type="dxa"/>
        </w:trPr>
        <w:tc>
          <w:tcPr>
            <w:tcW w:w="0" w:type="auto"/>
            <w:vAlign w:val="center"/>
            <w:hideMark/>
          </w:tcPr>
          <w:p w14:paraId="22C1BB96"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11</w:t>
            </w:r>
          </w:p>
        </w:tc>
        <w:tc>
          <w:tcPr>
            <w:tcW w:w="0" w:type="auto"/>
            <w:vAlign w:val="center"/>
            <w:hideMark/>
          </w:tcPr>
          <w:p w14:paraId="7D4637CA"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12</w:t>
            </w:r>
          </w:p>
        </w:tc>
        <w:tc>
          <w:tcPr>
            <w:tcW w:w="0" w:type="auto"/>
            <w:vAlign w:val="center"/>
            <w:hideMark/>
          </w:tcPr>
          <w:p w14:paraId="09D73978"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16</w:t>
            </w:r>
          </w:p>
        </w:tc>
        <w:tc>
          <w:tcPr>
            <w:tcW w:w="0" w:type="auto"/>
            <w:vAlign w:val="center"/>
            <w:hideMark/>
          </w:tcPr>
          <w:p w14:paraId="20C47874"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17</w:t>
            </w:r>
          </w:p>
        </w:tc>
        <w:tc>
          <w:tcPr>
            <w:tcW w:w="0" w:type="auto"/>
            <w:vAlign w:val="center"/>
            <w:hideMark/>
          </w:tcPr>
          <w:p w14:paraId="2C4DB509"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56</w:t>
            </w:r>
          </w:p>
        </w:tc>
      </w:tr>
      <w:tr w:rsidR="00666302" w:rsidRPr="00666302" w14:paraId="18F5ECA1" w14:textId="77777777" w:rsidTr="00666302">
        <w:trPr>
          <w:tblCellSpacing w:w="15" w:type="dxa"/>
        </w:trPr>
        <w:tc>
          <w:tcPr>
            <w:tcW w:w="0" w:type="auto"/>
            <w:vAlign w:val="center"/>
            <w:hideMark/>
          </w:tcPr>
          <w:p w14:paraId="3C1C771B"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12</w:t>
            </w:r>
          </w:p>
        </w:tc>
        <w:tc>
          <w:tcPr>
            <w:tcW w:w="0" w:type="auto"/>
            <w:vAlign w:val="center"/>
            <w:hideMark/>
          </w:tcPr>
          <w:p w14:paraId="2B1213C3"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10</w:t>
            </w:r>
          </w:p>
        </w:tc>
        <w:tc>
          <w:tcPr>
            <w:tcW w:w="0" w:type="auto"/>
            <w:vAlign w:val="center"/>
            <w:hideMark/>
          </w:tcPr>
          <w:p w14:paraId="6F8CE838"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14</w:t>
            </w:r>
          </w:p>
        </w:tc>
        <w:tc>
          <w:tcPr>
            <w:tcW w:w="0" w:type="auto"/>
            <w:vAlign w:val="center"/>
            <w:hideMark/>
          </w:tcPr>
          <w:p w14:paraId="0BB59805"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16</w:t>
            </w:r>
          </w:p>
        </w:tc>
        <w:tc>
          <w:tcPr>
            <w:tcW w:w="0" w:type="auto"/>
            <w:vAlign w:val="center"/>
            <w:hideMark/>
          </w:tcPr>
          <w:p w14:paraId="5095AC0A"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52</w:t>
            </w:r>
          </w:p>
        </w:tc>
      </w:tr>
      <w:tr w:rsidR="00666302" w:rsidRPr="00666302" w14:paraId="3D3020CA" w14:textId="77777777" w:rsidTr="00666302">
        <w:trPr>
          <w:tblCellSpacing w:w="15" w:type="dxa"/>
        </w:trPr>
        <w:tc>
          <w:tcPr>
            <w:tcW w:w="0" w:type="auto"/>
            <w:vAlign w:val="center"/>
            <w:hideMark/>
          </w:tcPr>
          <w:p w14:paraId="2D838CAB"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48</w:t>
            </w:r>
          </w:p>
        </w:tc>
        <w:tc>
          <w:tcPr>
            <w:tcW w:w="0" w:type="auto"/>
            <w:vAlign w:val="center"/>
            <w:hideMark/>
          </w:tcPr>
          <w:p w14:paraId="2AB84E18"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51</w:t>
            </w:r>
          </w:p>
        </w:tc>
        <w:tc>
          <w:tcPr>
            <w:tcW w:w="0" w:type="auto"/>
            <w:vAlign w:val="center"/>
            <w:hideMark/>
          </w:tcPr>
          <w:p w14:paraId="7B98BD9D"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58</w:t>
            </w:r>
          </w:p>
        </w:tc>
        <w:tc>
          <w:tcPr>
            <w:tcW w:w="0" w:type="auto"/>
            <w:vAlign w:val="center"/>
            <w:hideMark/>
          </w:tcPr>
          <w:p w14:paraId="2DAF3A81"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62</w:t>
            </w:r>
          </w:p>
        </w:tc>
        <w:tc>
          <w:tcPr>
            <w:tcW w:w="0" w:type="auto"/>
            <w:vAlign w:val="center"/>
            <w:hideMark/>
          </w:tcPr>
          <w:p w14:paraId="3664341E"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w:t>
            </w:r>
          </w:p>
        </w:tc>
      </w:tr>
    </w:tbl>
    <w:p w14:paraId="7A66C091"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Solution</w:t>
      </w:r>
    </w:p>
    <w:p w14:paraId="52F67D0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import java.util.Scanner;</w:t>
      </w:r>
    </w:p>
    <w:p w14:paraId="552837A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02EC235E" w14:textId="3D821289"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public class DDASum</w:t>
      </w:r>
    </w:p>
    <w:p w14:paraId="38157FE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t>
      </w:r>
    </w:p>
    <w:p w14:paraId="2BD78D1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public static void main(String args[]) {</w:t>
      </w:r>
    </w:p>
    <w:p w14:paraId="074C9E9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Scanner in = new Scanner(System.in);</w:t>
      </w:r>
    </w:p>
    <w:p w14:paraId="216D14F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System.out.print("Enter number of rows (n): ");</w:t>
      </w:r>
    </w:p>
    <w:p w14:paraId="70CB441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n = in.nextInt();</w:t>
      </w:r>
    </w:p>
    <w:p w14:paraId="40FF1A5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System.out.print("Enter number of columns (m): ");</w:t>
      </w:r>
    </w:p>
    <w:p w14:paraId="15A15CA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m = in.nextInt();</w:t>
      </w:r>
    </w:p>
    <w:p w14:paraId="6A6D757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043F886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arr[][] = new int[n][m];</w:t>
      </w:r>
    </w:p>
    <w:p w14:paraId="145FD5A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3B93DDB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System.out.println("Enter array elements");</w:t>
      </w:r>
    </w:p>
    <w:p w14:paraId="32AD162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n - 1; i++) {</w:t>
      </w:r>
    </w:p>
    <w:p w14:paraId="3537FF9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System.out.println("Enter Row "+ (i+1) + " :");</w:t>
      </w:r>
    </w:p>
    <w:p w14:paraId="4054C50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j = 0; j &lt; m - 1; j++) {</w:t>
      </w:r>
    </w:p>
    <w:p w14:paraId="0F18805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arr[i][j] = in.nextInt();</w:t>
      </w:r>
    </w:p>
    <w:p w14:paraId="39FFF2F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2B19403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2C0ED8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3E63FC7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lastRenderedPageBreak/>
        <w:t xml:space="preserve">        System.out.println("Input Array:");</w:t>
      </w:r>
    </w:p>
    <w:p w14:paraId="1CD997E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n; i++) {</w:t>
      </w:r>
    </w:p>
    <w:p w14:paraId="62A589F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j = 0; j &lt; m; j++) {</w:t>
      </w:r>
    </w:p>
    <w:p w14:paraId="03AB2ED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System.out.print(arr[i][j] + "\t");</w:t>
      </w:r>
    </w:p>
    <w:p w14:paraId="59309A9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38A84ED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w:t>
      </w:r>
    </w:p>
    <w:p w14:paraId="2BE4F40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972A8A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0EBCEF0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//Row-wise &amp; Column-wise Sum</w:t>
      </w:r>
    </w:p>
    <w:p w14:paraId="012AA9A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n - 1; i++) {</w:t>
      </w:r>
    </w:p>
    <w:p w14:paraId="5CBB116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rSum = 0, cSum = 0;</w:t>
      </w:r>
    </w:p>
    <w:p w14:paraId="0F9897C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j = 0; j &lt; m - 1; j++) {</w:t>
      </w:r>
    </w:p>
    <w:p w14:paraId="6C03AB6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rSum += arr[i][j];</w:t>
      </w:r>
    </w:p>
    <w:p w14:paraId="63D3366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cSum += arr[j][i];</w:t>
      </w:r>
    </w:p>
    <w:p w14:paraId="38DBF3C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6924D12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arr[i][m - 1] = rSum;</w:t>
      </w:r>
    </w:p>
    <w:p w14:paraId="447851D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arr[n - 1][i] = cSum;</w:t>
      </w:r>
    </w:p>
    <w:p w14:paraId="56E8269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231DD41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4A5D35C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System.out.println("Array with Sum:");</w:t>
      </w:r>
    </w:p>
    <w:p w14:paraId="74E5674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n; i++) {</w:t>
      </w:r>
    </w:p>
    <w:p w14:paraId="1FB7703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j = 0; j &lt; m; j++) {</w:t>
      </w:r>
    </w:p>
    <w:p w14:paraId="5B59105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System.out.print(arr[i][j] + "\t");</w:t>
      </w:r>
    </w:p>
    <w:p w14:paraId="02D517C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43FDE0E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w:t>
      </w:r>
    </w:p>
    <w:p w14:paraId="7DAA76F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FA3635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A26A04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t>
      </w:r>
    </w:p>
    <w:p w14:paraId="06E07D72" w14:textId="77777777" w:rsidR="00666302" w:rsidRPr="00666302" w:rsidRDefault="00666302" w:rsidP="00666302">
      <w:pPr>
        <w:spacing w:before="100" w:beforeAutospacing="1" w:after="100" w:afterAutospacing="1" w:line="240" w:lineRule="auto"/>
        <w:outlineLvl w:val="4"/>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t>Output</w:t>
      </w:r>
    </w:p>
    <w:p w14:paraId="6D393F39" w14:textId="420DD475" w:rsidR="00666302" w:rsidRPr="00666302" w:rsidRDefault="00666302" w:rsidP="00666302">
      <w:pPr>
        <w:spacing w:after="0" w:line="240" w:lineRule="auto"/>
        <w:rPr>
          <w:rFonts w:ascii="Times New Roman" w:eastAsia="Times New Roman" w:hAnsi="Times New Roman" w:cs="Times New Roman"/>
          <w:sz w:val="28"/>
          <w:szCs w:val="28"/>
          <w:lang w:eastAsia="en-IN"/>
        </w:rPr>
      </w:pPr>
    </w:p>
    <w:p w14:paraId="483B727B" w14:textId="77777777" w:rsidR="00666302" w:rsidRPr="00666302" w:rsidRDefault="00666302" w:rsidP="00666302">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t>Question 17</w:t>
      </w:r>
    </w:p>
    <w:p w14:paraId="2BA3AD6E"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Write a program in Java to create a 4 x 4 matrix. Now, swap the elements of 0</w:t>
      </w:r>
      <w:r w:rsidRPr="00666302">
        <w:rPr>
          <w:rFonts w:ascii="Times New Roman" w:eastAsia="Times New Roman" w:hAnsi="Times New Roman" w:cs="Times New Roman"/>
          <w:sz w:val="28"/>
          <w:szCs w:val="28"/>
          <w:vertAlign w:val="superscript"/>
          <w:lang w:eastAsia="en-IN"/>
        </w:rPr>
        <w:t>th</w:t>
      </w:r>
      <w:r w:rsidRPr="00666302">
        <w:rPr>
          <w:rFonts w:ascii="Times New Roman" w:eastAsia="Times New Roman" w:hAnsi="Times New Roman" w:cs="Times New Roman"/>
          <w:sz w:val="28"/>
          <w:szCs w:val="28"/>
          <w:lang w:eastAsia="en-IN"/>
        </w:rPr>
        <w:t xml:space="preserve"> row with 3</w:t>
      </w:r>
      <w:r w:rsidRPr="00666302">
        <w:rPr>
          <w:rFonts w:ascii="Times New Roman" w:eastAsia="Times New Roman" w:hAnsi="Times New Roman" w:cs="Times New Roman"/>
          <w:sz w:val="28"/>
          <w:szCs w:val="28"/>
          <w:vertAlign w:val="superscript"/>
          <w:lang w:eastAsia="en-IN"/>
        </w:rPr>
        <w:t>rd</w:t>
      </w:r>
      <w:r w:rsidRPr="00666302">
        <w:rPr>
          <w:rFonts w:ascii="Times New Roman" w:eastAsia="Times New Roman" w:hAnsi="Times New Roman" w:cs="Times New Roman"/>
          <w:sz w:val="28"/>
          <w:szCs w:val="28"/>
          <w:lang w:eastAsia="en-IN"/>
        </w:rPr>
        <w:t xml:space="preserve"> row correspondingly. Display the result after swapping.</w:t>
      </w:r>
    </w:p>
    <w:p w14:paraId="41411925"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Sample Input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340"/>
        <w:gridCol w:w="340"/>
        <w:gridCol w:w="355"/>
      </w:tblGrid>
      <w:tr w:rsidR="00666302" w:rsidRPr="00666302" w14:paraId="45F74CFA" w14:textId="77777777" w:rsidTr="00666302">
        <w:trPr>
          <w:tblCellSpacing w:w="15" w:type="dxa"/>
        </w:trPr>
        <w:tc>
          <w:tcPr>
            <w:tcW w:w="0" w:type="auto"/>
            <w:vAlign w:val="center"/>
            <w:hideMark/>
          </w:tcPr>
          <w:p w14:paraId="796E8584"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55</w:t>
            </w:r>
          </w:p>
        </w:tc>
        <w:tc>
          <w:tcPr>
            <w:tcW w:w="0" w:type="auto"/>
            <w:vAlign w:val="center"/>
            <w:hideMark/>
          </w:tcPr>
          <w:p w14:paraId="20051A6E"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33</w:t>
            </w:r>
          </w:p>
        </w:tc>
        <w:tc>
          <w:tcPr>
            <w:tcW w:w="0" w:type="auto"/>
            <w:vAlign w:val="center"/>
            <w:hideMark/>
          </w:tcPr>
          <w:p w14:paraId="7ED3C300"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26</w:t>
            </w:r>
          </w:p>
        </w:tc>
        <w:tc>
          <w:tcPr>
            <w:tcW w:w="0" w:type="auto"/>
            <w:vAlign w:val="center"/>
            <w:hideMark/>
          </w:tcPr>
          <w:p w14:paraId="1CECDD6D"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14</w:t>
            </w:r>
          </w:p>
        </w:tc>
      </w:tr>
      <w:tr w:rsidR="00666302" w:rsidRPr="00666302" w14:paraId="24591EF5" w14:textId="77777777" w:rsidTr="00666302">
        <w:trPr>
          <w:tblCellSpacing w:w="15" w:type="dxa"/>
        </w:trPr>
        <w:tc>
          <w:tcPr>
            <w:tcW w:w="0" w:type="auto"/>
            <w:vAlign w:val="center"/>
            <w:hideMark/>
          </w:tcPr>
          <w:p w14:paraId="3B50FD5E"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81</w:t>
            </w:r>
          </w:p>
        </w:tc>
        <w:tc>
          <w:tcPr>
            <w:tcW w:w="0" w:type="auto"/>
            <w:vAlign w:val="center"/>
            <w:hideMark/>
          </w:tcPr>
          <w:p w14:paraId="2D14E43A"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86</w:t>
            </w:r>
          </w:p>
        </w:tc>
        <w:tc>
          <w:tcPr>
            <w:tcW w:w="0" w:type="auto"/>
            <w:vAlign w:val="center"/>
            <w:hideMark/>
          </w:tcPr>
          <w:p w14:paraId="15846030"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31</w:t>
            </w:r>
          </w:p>
        </w:tc>
        <w:tc>
          <w:tcPr>
            <w:tcW w:w="0" w:type="auto"/>
            <w:vAlign w:val="center"/>
            <w:hideMark/>
          </w:tcPr>
          <w:p w14:paraId="126AC01F"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10</w:t>
            </w:r>
          </w:p>
        </w:tc>
      </w:tr>
      <w:tr w:rsidR="00666302" w:rsidRPr="00666302" w14:paraId="38A0595D" w14:textId="77777777" w:rsidTr="00666302">
        <w:trPr>
          <w:tblCellSpacing w:w="15" w:type="dxa"/>
        </w:trPr>
        <w:tc>
          <w:tcPr>
            <w:tcW w:w="0" w:type="auto"/>
            <w:vAlign w:val="center"/>
            <w:hideMark/>
          </w:tcPr>
          <w:p w14:paraId="0A05719A"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58</w:t>
            </w:r>
          </w:p>
        </w:tc>
        <w:tc>
          <w:tcPr>
            <w:tcW w:w="0" w:type="auto"/>
            <w:vAlign w:val="center"/>
            <w:hideMark/>
          </w:tcPr>
          <w:p w14:paraId="0DE3D732"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64</w:t>
            </w:r>
          </w:p>
        </w:tc>
        <w:tc>
          <w:tcPr>
            <w:tcW w:w="0" w:type="auto"/>
            <w:vAlign w:val="center"/>
            <w:hideMark/>
          </w:tcPr>
          <w:p w14:paraId="78C3601E"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17</w:t>
            </w:r>
          </w:p>
        </w:tc>
        <w:tc>
          <w:tcPr>
            <w:tcW w:w="0" w:type="auto"/>
            <w:vAlign w:val="center"/>
            <w:hideMark/>
          </w:tcPr>
          <w:p w14:paraId="7A4B5F9F"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12</w:t>
            </w:r>
          </w:p>
        </w:tc>
      </w:tr>
      <w:tr w:rsidR="00666302" w:rsidRPr="00666302" w14:paraId="4C81E3D4" w14:textId="77777777" w:rsidTr="00666302">
        <w:trPr>
          <w:tblCellSpacing w:w="15" w:type="dxa"/>
        </w:trPr>
        <w:tc>
          <w:tcPr>
            <w:tcW w:w="0" w:type="auto"/>
            <w:vAlign w:val="center"/>
            <w:hideMark/>
          </w:tcPr>
          <w:p w14:paraId="7A910F56"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lastRenderedPageBreak/>
              <w:t>22</w:t>
            </w:r>
          </w:p>
        </w:tc>
        <w:tc>
          <w:tcPr>
            <w:tcW w:w="0" w:type="auto"/>
            <w:vAlign w:val="center"/>
            <w:hideMark/>
          </w:tcPr>
          <w:p w14:paraId="2A064C2E"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14</w:t>
            </w:r>
          </w:p>
        </w:tc>
        <w:tc>
          <w:tcPr>
            <w:tcW w:w="0" w:type="auto"/>
            <w:vAlign w:val="center"/>
            <w:hideMark/>
          </w:tcPr>
          <w:p w14:paraId="4EA556F4"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23</w:t>
            </w:r>
          </w:p>
        </w:tc>
        <w:tc>
          <w:tcPr>
            <w:tcW w:w="0" w:type="auto"/>
            <w:vAlign w:val="center"/>
            <w:hideMark/>
          </w:tcPr>
          <w:p w14:paraId="3805AB1A"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25</w:t>
            </w:r>
          </w:p>
        </w:tc>
      </w:tr>
    </w:tbl>
    <w:p w14:paraId="2E0E1E9F"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Sample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340"/>
        <w:gridCol w:w="340"/>
        <w:gridCol w:w="355"/>
      </w:tblGrid>
      <w:tr w:rsidR="00666302" w:rsidRPr="00666302" w14:paraId="41966C96" w14:textId="77777777" w:rsidTr="00666302">
        <w:trPr>
          <w:tblCellSpacing w:w="15" w:type="dxa"/>
        </w:trPr>
        <w:tc>
          <w:tcPr>
            <w:tcW w:w="0" w:type="auto"/>
            <w:vAlign w:val="center"/>
            <w:hideMark/>
          </w:tcPr>
          <w:p w14:paraId="6EB99519"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22</w:t>
            </w:r>
          </w:p>
        </w:tc>
        <w:tc>
          <w:tcPr>
            <w:tcW w:w="0" w:type="auto"/>
            <w:vAlign w:val="center"/>
            <w:hideMark/>
          </w:tcPr>
          <w:p w14:paraId="6099CA07"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14</w:t>
            </w:r>
          </w:p>
        </w:tc>
        <w:tc>
          <w:tcPr>
            <w:tcW w:w="0" w:type="auto"/>
            <w:vAlign w:val="center"/>
            <w:hideMark/>
          </w:tcPr>
          <w:p w14:paraId="06E868C1"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23</w:t>
            </w:r>
          </w:p>
        </w:tc>
        <w:tc>
          <w:tcPr>
            <w:tcW w:w="0" w:type="auto"/>
            <w:vAlign w:val="center"/>
            <w:hideMark/>
          </w:tcPr>
          <w:p w14:paraId="1D077168"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25</w:t>
            </w:r>
          </w:p>
        </w:tc>
      </w:tr>
      <w:tr w:rsidR="00666302" w:rsidRPr="00666302" w14:paraId="26C82A3A" w14:textId="77777777" w:rsidTr="00666302">
        <w:trPr>
          <w:tblCellSpacing w:w="15" w:type="dxa"/>
        </w:trPr>
        <w:tc>
          <w:tcPr>
            <w:tcW w:w="0" w:type="auto"/>
            <w:vAlign w:val="center"/>
            <w:hideMark/>
          </w:tcPr>
          <w:p w14:paraId="42D08D1C"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81</w:t>
            </w:r>
          </w:p>
        </w:tc>
        <w:tc>
          <w:tcPr>
            <w:tcW w:w="0" w:type="auto"/>
            <w:vAlign w:val="center"/>
            <w:hideMark/>
          </w:tcPr>
          <w:p w14:paraId="55C2441C"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86</w:t>
            </w:r>
          </w:p>
        </w:tc>
        <w:tc>
          <w:tcPr>
            <w:tcW w:w="0" w:type="auto"/>
            <w:vAlign w:val="center"/>
            <w:hideMark/>
          </w:tcPr>
          <w:p w14:paraId="18BBD751"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31</w:t>
            </w:r>
          </w:p>
        </w:tc>
        <w:tc>
          <w:tcPr>
            <w:tcW w:w="0" w:type="auto"/>
            <w:vAlign w:val="center"/>
            <w:hideMark/>
          </w:tcPr>
          <w:p w14:paraId="793FFC8A"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10</w:t>
            </w:r>
          </w:p>
        </w:tc>
      </w:tr>
      <w:tr w:rsidR="00666302" w:rsidRPr="00666302" w14:paraId="7E22EDBC" w14:textId="77777777" w:rsidTr="00666302">
        <w:trPr>
          <w:tblCellSpacing w:w="15" w:type="dxa"/>
        </w:trPr>
        <w:tc>
          <w:tcPr>
            <w:tcW w:w="0" w:type="auto"/>
            <w:vAlign w:val="center"/>
            <w:hideMark/>
          </w:tcPr>
          <w:p w14:paraId="6808C2B8"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58</w:t>
            </w:r>
          </w:p>
        </w:tc>
        <w:tc>
          <w:tcPr>
            <w:tcW w:w="0" w:type="auto"/>
            <w:vAlign w:val="center"/>
            <w:hideMark/>
          </w:tcPr>
          <w:p w14:paraId="3322E9E8"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64</w:t>
            </w:r>
          </w:p>
        </w:tc>
        <w:tc>
          <w:tcPr>
            <w:tcW w:w="0" w:type="auto"/>
            <w:vAlign w:val="center"/>
            <w:hideMark/>
          </w:tcPr>
          <w:p w14:paraId="5D7433AF"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17</w:t>
            </w:r>
          </w:p>
        </w:tc>
        <w:tc>
          <w:tcPr>
            <w:tcW w:w="0" w:type="auto"/>
            <w:vAlign w:val="center"/>
            <w:hideMark/>
          </w:tcPr>
          <w:p w14:paraId="4DEFA893"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12</w:t>
            </w:r>
          </w:p>
        </w:tc>
      </w:tr>
      <w:tr w:rsidR="00666302" w:rsidRPr="00666302" w14:paraId="0BABBA46" w14:textId="77777777" w:rsidTr="00666302">
        <w:trPr>
          <w:tblCellSpacing w:w="15" w:type="dxa"/>
        </w:trPr>
        <w:tc>
          <w:tcPr>
            <w:tcW w:w="0" w:type="auto"/>
            <w:vAlign w:val="center"/>
            <w:hideMark/>
          </w:tcPr>
          <w:p w14:paraId="1D073970"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55</w:t>
            </w:r>
          </w:p>
        </w:tc>
        <w:tc>
          <w:tcPr>
            <w:tcW w:w="0" w:type="auto"/>
            <w:vAlign w:val="center"/>
            <w:hideMark/>
          </w:tcPr>
          <w:p w14:paraId="39334625"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33</w:t>
            </w:r>
          </w:p>
        </w:tc>
        <w:tc>
          <w:tcPr>
            <w:tcW w:w="0" w:type="auto"/>
            <w:vAlign w:val="center"/>
            <w:hideMark/>
          </w:tcPr>
          <w:p w14:paraId="7F16C5B7"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26</w:t>
            </w:r>
          </w:p>
        </w:tc>
        <w:tc>
          <w:tcPr>
            <w:tcW w:w="0" w:type="auto"/>
            <w:vAlign w:val="center"/>
            <w:hideMark/>
          </w:tcPr>
          <w:p w14:paraId="27ABFA3D"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14</w:t>
            </w:r>
          </w:p>
        </w:tc>
      </w:tr>
    </w:tbl>
    <w:p w14:paraId="5615C72D"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Solution</w:t>
      </w:r>
    </w:p>
    <w:p w14:paraId="1C86E89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import java.util.Scanner;</w:t>
      </w:r>
    </w:p>
    <w:p w14:paraId="7E9570C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461525B0" w14:textId="19DEE25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public class DDARowSwap</w:t>
      </w:r>
    </w:p>
    <w:p w14:paraId="3453BA3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t>
      </w:r>
    </w:p>
    <w:p w14:paraId="0B1B8B5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public static void main(String args[]) {</w:t>
      </w:r>
    </w:p>
    <w:p w14:paraId="3ABCC39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Scanner in = new Scanner(System.in);</w:t>
      </w:r>
    </w:p>
    <w:p w14:paraId="76A8934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arr[][] = new int[4][4];</w:t>
      </w:r>
    </w:p>
    <w:p w14:paraId="3C261A2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CC70A0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System.out.println("Enter elements of 4x4 array ");</w:t>
      </w:r>
    </w:p>
    <w:p w14:paraId="1AD8E55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4; i++) {</w:t>
      </w:r>
    </w:p>
    <w:p w14:paraId="0DE428C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System.out.println("Enter Row "+ (i+1) + " :");</w:t>
      </w:r>
    </w:p>
    <w:p w14:paraId="04FD4E2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j = 0; j &lt; 4; j++) {</w:t>
      </w:r>
    </w:p>
    <w:p w14:paraId="04AB412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arr[i][j] = in.nextInt();</w:t>
      </w:r>
    </w:p>
    <w:p w14:paraId="38EF1DA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485086A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5449797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21C6E10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System.out.println("Input Array:");</w:t>
      </w:r>
    </w:p>
    <w:p w14:paraId="65B3352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4; i++) {</w:t>
      </w:r>
    </w:p>
    <w:p w14:paraId="270B568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j = 0; j &lt; 4; j++) {</w:t>
      </w:r>
    </w:p>
    <w:p w14:paraId="7902B9A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System.out.print(arr[i][j] + "\t");</w:t>
      </w:r>
    </w:p>
    <w:p w14:paraId="7899223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25C397F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w:t>
      </w:r>
    </w:p>
    <w:p w14:paraId="5BAA9B4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3B14C35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2697EAA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//Swap 0th and 3rd rows</w:t>
      </w:r>
    </w:p>
    <w:p w14:paraId="2D11EC0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j = 0; j &lt; 4; j++) {</w:t>
      </w:r>
    </w:p>
    <w:p w14:paraId="2398767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t = arr[0][j];</w:t>
      </w:r>
    </w:p>
    <w:p w14:paraId="2B05E70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arr[0][j] = arr[3][j];</w:t>
      </w:r>
    </w:p>
    <w:p w14:paraId="1C7E01E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arr[3][j] = t;</w:t>
      </w:r>
    </w:p>
    <w:p w14:paraId="291B60B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A59507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6F711A8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lastRenderedPageBreak/>
        <w:t xml:space="preserve">        System.out.println("Swapped Array:");</w:t>
      </w:r>
    </w:p>
    <w:p w14:paraId="6114A94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4; i++) {</w:t>
      </w:r>
    </w:p>
    <w:p w14:paraId="70AFE89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j = 0; j &lt; 4; j++) {</w:t>
      </w:r>
    </w:p>
    <w:p w14:paraId="277A6E6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System.out.print(arr[i][j] + "\t");</w:t>
      </w:r>
    </w:p>
    <w:p w14:paraId="1EEA29F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8593D6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w:t>
      </w:r>
    </w:p>
    <w:p w14:paraId="329478B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4E90E4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7BD694C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t>
      </w:r>
    </w:p>
    <w:p w14:paraId="7216C3AD" w14:textId="28DFE0DE" w:rsidR="00666302" w:rsidRPr="00666302" w:rsidRDefault="00666302" w:rsidP="00666302">
      <w:pPr>
        <w:spacing w:before="100" w:beforeAutospacing="1" w:after="100" w:afterAutospacing="1" w:line="240" w:lineRule="auto"/>
        <w:outlineLvl w:val="4"/>
        <w:rPr>
          <w:rFonts w:ascii="Times New Roman" w:eastAsia="Times New Roman" w:hAnsi="Times New Roman" w:cs="Times New Roman"/>
          <w:b/>
          <w:bCs/>
          <w:sz w:val="28"/>
          <w:szCs w:val="28"/>
          <w:lang w:eastAsia="en-IN"/>
        </w:rPr>
      </w:pPr>
    </w:p>
    <w:p w14:paraId="6E5DA9F9" w14:textId="169DDAC1" w:rsidR="00666302" w:rsidRPr="00666302" w:rsidRDefault="00666302" w:rsidP="00666302">
      <w:pPr>
        <w:spacing w:after="0" w:line="240" w:lineRule="auto"/>
        <w:rPr>
          <w:rFonts w:ascii="Times New Roman" w:eastAsia="Times New Roman" w:hAnsi="Times New Roman" w:cs="Times New Roman"/>
          <w:sz w:val="28"/>
          <w:szCs w:val="28"/>
          <w:lang w:eastAsia="en-IN"/>
        </w:rPr>
      </w:pPr>
    </w:p>
    <w:p w14:paraId="1A4EA57A" w14:textId="77777777" w:rsidR="00666302" w:rsidRPr="00666302" w:rsidRDefault="00666302" w:rsidP="00666302">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t>Question 18</w:t>
      </w:r>
    </w:p>
    <w:p w14:paraId="562F0213"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Write a program in Java to store the elements in two different double dimensional arrays (in matrix form) A and B each of order 4 x 4. Find the product of both the matrices and store the result in matrix C. Display the elements of matrix C.</w:t>
      </w:r>
    </w:p>
    <w:p w14:paraId="646F7B0D"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Note:</w:t>
      </w:r>
      <w:r w:rsidRPr="00666302">
        <w:rPr>
          <w:rFonts w:ascii="Times New Roman" w:eastAsia="Times New Roman" w:hAnsi="Times New Roman" w:cs="Times New Roman"/>
          <w:sz w:val="28"/>
          <w:szCs w:val="28"/>
          <w:lang w:eastAsia="en-IN"/>
        </w:rPr>
        <w:br/>
        <w:t>Two matrixes can be multiplied only if the number of columns of the first matrix must be equal to the number of rows of the second matrix.</w:t>
      </w:r>
    </w:p>
    <w:p w14:paraId="23D08DFF"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Sample Input: Matrix 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294"/>
        <w:gridCol w:w="200"/>
        <w:gridCol w:w="215"/>
      </w:tblGrid>
      <w:tr w:rsidR="00666302" w:rsidRPr="00666302" w14:paraId="3E40644D" w14:textId="77777777" w:rsidTr="00666302">
        <w:trPr>
          <w:tblCellSpacing w:w="15" w:type="dxa"/>
        </w:trPr>
        <w:tc>
          <w:tcPr>
            <w:tcW w:w="0" w:type="auto"/>
            <w:vAlign w:val="center"/>
            <w:hideMark/>
          </w:tcPr>
          <w:p w14:paraId="12E4352C"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3</w:t>
            </w:r>
          </w:p>
        </w:tc>
        <w:tc>
          <w:tcPr>
            <w:tcW w:w="0" w:type="auto"/>
            <w:vAlign w:val="center"/>
            <w:hideMark/>
          </w:tcPr>
          <w:p w14:paraId="57D8A20A"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w:t>
            </w:r>
          </w:p>
        </w:tc>
        <w:tc>
          <w:tcPr>
            <w:tcW w:w="0" w:type="auto"/>
            <w:vAlign w:val="center"/>
            <w:hideMark/>
          </w:tcPr>
          <w:p w14:paraId="2CCD374B"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w:t>
            </w:r>
          </w:p>
        </w:tc>
        <w:tc>
          <w:tcPr>
            <w:tcW w:w="0" w:type="auto"/>
            <w:vAlign w:val="center"/>
            <w:hideMark/>
          </w:tcPr>
          <w:p w14:paraId="57CF1408"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w:t>
            </w:r>
          </w:p>
        </w:tc>
      </w:tr>
      <w:tr w:rsidR="00666302" w:rsidRPr="00666302" w14:paraId="6B473068" w14:textId="77777777" w:rsidTr="00666302">
        <w:trPr>
          <w:tblCellSpacing w:w="15" w:type="dxa"/>
        </w:trPr>
        <w:tc>
          <w:tcPr>
            <w:tcW w:w="0" w:type="auto"/>
            <w:vAlign w:val="center"/>
            <w:hideMark/>
          </w:tcPr>
          <w:p w14:paraId="4754BF4E"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6</w:t>
            </w:r>
          </w:p>
        </w:tc>
        <w:tc>
          <w:tcPr>
            <w:tcW w:w="0" w:type="auto"/>
            <w:vAlign w:val="center"/>
            <w:hideMark/>
          </w:tcPr>
          <w:p w14:paraId="193BEB4E"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4</w:t>
            </w:r>
          </w:p>
        </w:tc>
        <w:tc>
          <w:tcPr>
            <w:tcW w:w="0" w:type="auto"/>
            <w:vAlign w:val="center"/>
            <w:hideMark/>
          </w:tcPr>
          <w:p w14:paraId="2ABECC41"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5</w:t>
            </w:r>
          </w:p>
        </w:tc>
        <w:tc>
          <w:tcPr>
            <w:tcW w:w="0" w:type="auto"/>
            <w:vAlign w:val="center"/>
            <w:hideMark/>
          </w:tcPr>
          <w:p w14:paraId="74AEA6F0"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0</w:t>
            </w:r>
          </w:p>
        </w:tc>
      </w:tr>
      <w:tr w:rsidR="00666302" w:rsidRPr="00666302" w14:paraId="6D589C59" w14:textId="77777777" w:rsidTr="00666302">
        <w:trPr>
          <w:tblCellSpacing w:w="15" w:type="dxa"/>
        </w:trPr>
        <w:tc>
          <w:tcPr>
            <w:tcW w:w="0" w:type="auto"/>
            <w:vAlign w:val="center"/>
            <w:hideMark/>
          </w:tcPr>
          <w:p w14:paraId="2519034A"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7</w:t>
            </w:r>
          </w:p>
        </w:tc>
        <w:tc>
          <w:tcPr>
            <w:tcW w:w="0" w:type="auto"/>
            <w:vAlign w:val="center"/>
            <w:hideMark/>
          </w:tcPr>
          <w:p w14:paraId="4B9FEAF3"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w:t>
            </w:r>
          </w:p>
        </w:tc>
        <w:tc>
          <w:tcPr>
            <w:tcW w:w="0" w:type="auto"/>
            <w:vAlign w:val="center"/>
            <w:hideMark/>
          </w:tcPr>
          <w:p w14:paraId="5105478A"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0</w:t>
            </w:r>
          </w:p>
        </w:tc>
        <w:tc>
          <w:tcPr>
            <w:tcW w:w="0" w:type="auto"/>
            <w:vAlign w:val="center"/>
            <w:hideMark/>
          </w:tcPr>
          <w:p w14:paraId="52965C1D"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w:t>
            </w:r>
          </w:p>
        </w:tc>
      </w:tr>
      <w:tr w:rsidR="00666302" w:rsidRPr="00666302" w14:paraId="00BEBF81" w14:textId="77777777" w:rsidTr="00666302">
        <w:trPr>
          <w:tblCellSpacing w:w="15" w:type="dxa"/>
        </w:trPr>
        <w:tc>
          <w:tcPr>
            <w:tcW w:w="0" w:type="auto"/>
            <w:vAlign w:val="center"/>
            <w:hideMark/>
          </w:tcPr>
          <w:p w14:paraId="7B72FE09"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4</w:t>
            </w:r>
          </w:p>
        </w:tc>
        <w:tc>
          <w:tcPr>
            <w:tcW w:w="0" w:type="auto"/>
            <w:vAlign w:val="center"/>
            <w:hideMark/>
          </w:tcPr>
          <w:p w14:paraId="05889B48"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3</w:t>
            </w:r>
          </w:p>
        </w:tc>
        <w:tc>
          <w:tcPr>
            <w:tcW w:w="0" w:type="auto"/>
            <w:vAlign w:val="center"/>
            <w:hideMark/>
          </w:tcPr>
          <w:p w14:paraId="64B9BDF2"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w:t>
            </w:r>
          </w:p>
        </w:tc>
        <w:tc>
          <w:tcPr>
            <w:tcW w:w="0" w:type="auto"/>
            <w:vAlign w:val="center"/>
            <w:hideMark/>
          </w:tcPr>
          <w:p w14:paraId="44B8CDDF"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w:t>
            </w:r>
          </w:p>
        </w:tc>
      </w:tr>
    </w:tbl>
    <w:p w14:paraId="30C56306"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Sample Input: Matrix 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
        <w:gridCol w:w="294"/>
        <w:gridCol w:w="294"/>
        <w:gridCol w:w="215"/>
      </w:tblGrid>
      <w:tr w:rsidR="00666302" w:rsidRPr="00666302" w14:paraId="6102BCFE" w14:textId="77777777" w:rsidTr="00666302">
        <w:trPr>
          <w:tblCellSpacing w:w="15" w:type="dxa"/>
        </w:trPr>
        <w:tc>
          <w:tcPr>
            <w:tcW w:w="0" w:type="auto"/>
            <w:vAlign w:val="center"/>
            <w:hideMark/>
          </w:tcPr>
          <w:p w14:paraId="1F74A8A3"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w:t>
            </w:r>
          </w:p>
        </w:tc>
        <w:tc>
          <w:tcPr>
            <w:tcW w:w="0" w:type="auto"/>
            <w:vAlign w:val="center"/>
            <w:hideMark/>
          </w:tcPr>
          <w:p w14:paraId="597630D2"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-4</w:t>
            </w:r>
          </w:p>
        </w:tc>
        <w:tc>
          <w:tcPr>
            <w:tcW w:w="0" w:type="auto"/>
            <w:vAlign w:val="center"/>
            <w:hideMark/>
          </w:tcPr>
          <w:p w14:paraId="263BC1F1"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w:t>
            </w:r>
          </w:p>
        </w:tc>
        <w:tc>
          <w:tcPr>
            <w:tcW w:w="0" w:type="auto"/>
            <w:vAlign w:val="center"/>
            <w:hideMark/>
          </w:tcPr>
          <w:p w14:paraId="5D8C0E05"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0</w:t>
            </w:r>
          </w:p>
        </w:tc>
      </w:tr>
      <w:tr w:rsidR="00666302" w:rsidRPr="00666302" w14:paraId="092838A1" w14:textId="77777777" w:rsidTr="00666302">
        <w:trPr>
          <w:tblCellSpacing w:w="15" w:type="dxa"/>
        </w:trPr>
        <w:tc>
          <w:tcPr>
            <w:tcW w:w="0" w:type="auto"/>
            <w:vAlign w:val="center"/>
            <w:hideMark/>
          </w:tcPr>
          <w:p w14:paraId="41193AAF"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3</w:t>
            </w:r>
          </w:p>
        </w:tc>
        <w:tc>
          <w:tcPr>
            <w:tcW w:w="0" w:type="auto"/>
            <w:vAlign w:val="center"/>
            <w:hideMark/>
          </w:tcPr>
          <w:p w14:paraId="7FED2051"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6</w:t>
            </w:r>
          </w:p>
        </w:tc>
        <w:tc>
          <w:tcPr>
            <w:tcW w:w="0" w:type="auto"/>
            <w:vAlign w:val="center"/>
            <w:hideMark/>
          </w:tcPr>
          <w:p w14:paraId="46FDADF9"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-5</w:t>
            </w:r>
          </w:p>
        </w:tc>
        <w:tc>
          <w:tcPr>
            <w:tcW w:w="0" w:type="auto"/>
            <w:vAlign w:val="center"/>
            <w:hideMark/>
          </w:tcPr>
          <w:p w14:paraId="0D080EB0"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w:t>
            </w:r>
          </w:p>
        </w:tc>
      </w:tr>
      <w:tr w:rsidR="00666302" w:rsidRPr="00666302" w14:paraId="4F173225" w14:textId="77777777" w:rsidTr="00666302">
        <w:trPr>
          <w:tblCellSpacing w:w="15" w:type="dxa"/>
        </w:trPr>
        <w:tc>
          <w:tcPr>
            <w:tcW w:w="0" w:type="auto"/>
            <w:vAlign w:val="center"/>
            <w:hideMark/>
          </w:tcPr>
          <w:p w14:paraId="67111EED"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5</w:t>
            </w:r>
          </w:p>
        </w:tc>
        <w:tc>
          <w:tcPr>
            <w:tcW w:w="0" w:type="auto"/>
            <w:vAlign w:val="center"/>
            <w:hideMark/>
          </w:tcPr>
          <w:p w14:paraId="16DC4AE8"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3</w:t>
            </w:r>
          </w:p>
        </w:tc>
        <w:tc>
          <w:tcPr>
            <w:tcW w:w="0" w:type="auto"/>
            <w:vAlign w:val="center"/>
            <w:hideMark/>
          </w:tcPr>
          <w:p w14:paraId="1C3273D6"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4</w:t>
            </w:r>
          </w:p>
        </w:tc>
        <w:tc>
          <w:tcPr>
            <w:tcW w:w="0" w:type="auto"/>
            <w:vAlign w:val="center"/>
            <w:hideMark/>
          </w:tcPr>
          <w:p w14:paraId="56928C24"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6</w:t>
            </w:r>
          </w:p>
        </w:tc>
      </w:tr>
      <w:tr w:rsidR="00666302" w:rsidRPr="00666302" w14:paraId="30137990" w14:textId="77777777" w:rsidTr="00666302">
        <w:trPr>
          <w:tblCellSpacing w:w="15" w:type="dxa"/>
        </w:trPr>
        <w:tc>
          <w:tcPr>
            <w:tcW w:w="0" w:type="auto"/>
            <w:vAlign w:val="center"/>
            <w:hideMark/>
          </w:tcPr>
          <w:p w14:paraId="47EB92F4"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0</w:t>
            </w:r>
          </w:p>
        </w:tc>
        <w:tc>
          <w:tcPr>
            <w:tcW w:w="0" w:type="auto"/>
            <w:vAlign w:val="center"/>
            <w:hideMark/>
          </w:tcPr>
          <w:p w14:paraId="3371687E"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w:t>
            </w:r>
          </w:p>
        </w:tc>
        <w:tc>
          <w:tcPr>
            <w:tcW w:w="0" w:type="auto"/>
            <w:vAlign w:val="center"/>
            <w:hideMark/>
          </w:tcPr>
          <w:p w14:paraId="20C2790D"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w:t>
            </w:r>
          </w:p>
        </w:tc>
        <w:tc>
          <w:tcPr>
            <w:tcW w:w="0" w:type="auto"/>
            <w:vAlign w:val="center"/>
            <w:hideMark/>
          </w:tcPr>
          <w:p w14:paraId="5FAAA1F1"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5</w:t>
            </w:r>
          </w:p>
        </w:tc>
      </w:tr>
    </w:tbl>
    <w:p w14:paraId="762B4913"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Sample Output: Matrix 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9"/>
        <w:gridCol w:w="434"/>
        <w:gridCol w:w="434"/>
        <w:gridCol w:w="355"/>
      </w:tblGrid>
      <w:tr w:rsidR="00666302" w:rsidRPr="00666302" w14:paraId="75B85AD5" w14:textId="77777777" w:rsidTr="00666302">
        <w:trPr>
          <w:tblCellSpacing w:w="15" w:type="dxa"/>
        </w:trPr>
        <w:tc>
          <w:tcPr>
            <w:tcW w:w="0" w:type="auto"/>
            <w:vAlign w:val="center"/>
            <w:hideMark/>
          </w:tcPr>
          <w:p w14:paraId="759F4DD8"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5</w:t>
            </w:r>
          </w:p>
        </w:tc>
        <w:tc>
          <w:tcPr>
            <w:tcW w:w="0" w:type="auto"/>
            <w:vAlign w:val="center"/>
            <w:hideMark/>
          </w:tcPr>
          <w:p w14:paraId="7B7A3FB1"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w:t>
            </w:r>
          </w:p>
        </w:tc>
        <w:tc>
          <w:tcPr>
            <w:tcW w:w="0" w:type="auto"/>
            <w:vAlign w:val="center"/>
            <w:hideMark/>
          </w:tcPr>
          <w:p w14:paraId="1BEA5C9E"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-5</w:t>
            </w:r>
          </w:p>
        </w:tc>
        <w:tc>
          <w:tcPr>
            <w:tcW w:w="0" w:type="auto"/>
            <w:vAlign w:val="center"/>
            <w:hideMark/>
          </w:tcPr>
          <w:p w14:paraId="08EFE1DC"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20</w:t>
            </w:r>
          </w:p>
        </w:tc>
      </w:tr>
      <w:tr w:rsidR="00666302" w:rsidRPr="00666302" w14:paraId="74128592" w14:textId="77777777" w:rsidTr="00666302">
        <w:trPr>
          <w:tblCellSpacing w:w="15" w:type="dxa"/>
        </w:trPr>
        <w:tc>
          <w:tcPr>
            <w:tcW w:w="0" w:type="auto"/>
            <w:vAlign w:val="center"/>
            <w:hideMark/>
          </w:tcPr>
          <w:p w14:paraId="3C819A23"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lastRenderedPageBreak/>
              <w:t>25</w:t>
            </w:r>
          </w:p>
        </w:tc>
        <w:tc>
          <w:tcPr>
            <w:tcW w:w="0" w:type="auto"/>
            <w:vAlign w:val="center"/>
            <w:hideMark/>
          </w:tcPr>
          <w:p w14:paraId="5302F4D3"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15</w:t>
            </w:r>
          </w:p>
        </w:tc>
        <w:tc>
          <w:tcPr>
            <w:tcW w:w="0" w:type="auto"/>
            <w:vAlign w:val="center"/>
            <w:hideMark/>
          </w:tcPr>
          <w:p w14:paraId="337720C3"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-6</w:t>
            </w:r>
          </w:p>
        </w:tc>
        <w:tc>
          <w:tcPr>
            <w:tcW w:w="0" w:type="auto"/>
            <w:vAlign w:val="center"/>
            <w:hideMark/>
          </w:tcPr>
          <w:p w14:paraId="7C30B812"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38</w:t>
            </w:r>
          </w:p>
        </w:tc>
      </w:tr>
      <w:tr w:rsidR="00666302" w:rsidRPr="00666302" w14:paraId="088BE54E" w14:textId="77777777" w:rsidTr="00666302">
        <w:trPr>
          <w:tblCellSpacing w:w="15" w:type="dxa"/>
        </w:trPr>
        <w:tc>
          <w:tcPr>
            <w:tcW w:w="0" w:type="auto"/>
            <w:vAlign w:val="center"/>
            <w:hideMark/>
          </w:tcPr>
          <w:p w14:paraId="059B15C6"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-17</w:t>
            </w:r>
          </w:p>
        </w:tc>
        <w:tc>
          <w:tcPr>
            <w:tcW w:w="0" w:type="auto"/>
            <w:vAlign w:val="center"/>
            <w:hideMark/>
          </w:tcPr>
          <w:p w14:paraId="299EF76A"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-38</w:t>
            </w:r>
          </w:p>
        </w:tc>
        <w:tc>
          <w:tcPr>
            <w:tcW w:w="0" w:type="auto"/>
            <w:vAlign w:val="center"/>
            <w:hideMark/>
          </w:tcPr>
          <w:p w14:paraId="528676F9"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w:t>
            </w:r>
          </w:p>
        </w:tc>
        <w:tc>
          <w:tcPr>
            <w:tcW w:w="0" w:type="auto"/>
            <w:vAlign w:val="center"/>
            <w:hideMark/>
          </w:tcPr>
          <w:p w14:paraId="0B8F03A7"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-8</w:t>
            </w:r>
          </w:p>
        </w:tc>
      </w:tr>
      <w:tr w:rsidR="00666302" w:rsidRPr="00666302" w14:paraId="708AE1DF" w14:textId="77777777" w:rsidTr="00666302">
        <w:trPr>
          <w:tblCellSpacing w:w="15" w:type="dxa"/>
        </w:trPr>
        <w:tc>
          <w:tcPr>
            <w:tcW w:w="0" w:type="auto"/>
            <w:vAlign w:val="center"/>
            <w:hideMark/>
          </w:tcPr>
          <w:p w14:paraId="79E88752"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6</w:t>
            </w:r>
          </w:p>
        </w:tc>
        <w:tc>
          <w:tcPr>
            <w:tcW w:w="0" w:type="auto"/>
            <w:vAlign w:val="center"/>
            <w:hideMark/>
          </w:tcPr>
          <w:p w14:paraId="689C5883"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3</w:t>
            </w:r>
          </w:p>
        </w:tc>
        <w:tc>
          <w:tcPr>
            <w:tcW w:w="0" w:type="auto"/>
            <w:vAlign w:val="center"/>
            <w:hideMark/>
          </w:tcPr>
          <w:p w14:paraId="50FC8004"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-13</w:t>
            </w:r>
          </w:p>
        </w:tc>
        <w:tc>
          <w:tcPr>
            <w:tcW w:w="0" w:type="auto"/>
            <w:vAlign w:val="center"/>
            <w:hideMark/>
          </w:tcPr>
          <w:p w14:paraId="01C7FEE9"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17</w:t>
            </w:r>
          </w:p>
        </w:tc>
      </w:tr>
    </w:tbl>
    <w:p w14:paraId="1B080ED1"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Solution</w:t>
      </w:r>
    </w:p>
    <w:p w14:paraId="1F2D3A9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import java.util.Scanner;</w:t>
      </w:r>
    </w:p>
    <w:p w14:paraId="252CDA4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44BF2E43" w14:textId="5F6E40B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public class DDAMultiply</w:t>
      </w:r>
    </w:p>
    <w:p w14:paraId="755E90F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t>
      </w:r>
    </w:p>
    <w:p w14:paraId="47EC184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public static void main(String args[]) {</w:t>
      </w:r>
    </w:p>
    <w:p w14:paraId="476CB08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2FBC856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Scanner in = new Scanner(System.in);</w:t>
      </w:r>
    </w:p>
    <w:p w14:paraId="6E579FC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3298A44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a[][] = new int[4][4];</w:t>
      </w:r>
    </w:p>
    <w:p w14:paraId="24E3FB1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b[][] = new int[4][4];</w:t>
      </w:r>
    </w:p>
    <w:p w14:paraId="5925328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c[][] = new int[4][4];</w:t>
      </w:r>
    </w:p>
    <w:p w14:paraId="0310E26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39C95B9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System.out.println("Enter elements of Matrix A");</w:t>
      </w:r>
    </w:p>
    <w:p w14:paraId="7CCB53B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4; i++) {</w:t>
      </w:r>
    </w:p>
    <w:p w14:paraId="1F58B77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System.out.println("Enter Row "+ (i+1) + " :");</w:t>
      </w:r>
    </w:p>
    <w:p w14:paraId="2982BAB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j = 0; j &lt; 4; j++) {</w:t>
      </w:r>
    </w:p>
    <w:p w14:paraId="1742466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a[i][j] = in.nextInt();</w:t>
      </w:r>
    </w:p>
    <w:p w14:paraId="6493357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7E7790A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4BF4BF1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0752C0C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System.out.println("Enter elements of Matrix B");</w:t>
      </w:r>
    </w:p>
    <w:p w14:paraId="0CBA3E5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4; i++) {</w:t>
      </w:r>
    </w:p>
    <w:p w14:paraId="5FF6D50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System.out.println("Enter Row "+ (i+1) + " :");</w:t>
      </w:r>
    </w:p>
    <w:p w14:paraId="1B57D26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j = 0; j &lt; 4; j++) {</w:t>
      </w:r>
    </w:p>
    <w:p w14:paraId="132E7C6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b[i][j] = in.nextInt();</w:t>
      </w:r>
    </w:p>
    <w:p w14:paraId="79663DF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626558A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6506994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4932B20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System.out.println("Input Matrix A:");</w:t>
      </w:r>
    </w:p>
    <w:p w14:paraId="38E5693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printMatrix(a, 4, 4);</w:t>
      </w:r>
    </w:p>
    <w:p w14:paraId="54029B0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301536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System.out.println("Input Matrix B:");</w:t>
      </w:r>
    </w:p>
    <w:p w14:paraId="64E9485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printMatrix(b, 4, 4);</w:t>
      </w:r>
    </w:p>
    <w:p w14:paraId="64884A9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5BA209F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//Multiply the Matrices</w:t>
      </w:r>
    </w:p>
    <w:p w14:paraId="7265791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4; i++) {</w:t>
      </w:r>
    </w:p>
    <w:p w14:paraId="39E4175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j = 0; j &lt; 4; j++) {</w:t>
      </w:r>
    </w:p>
    <w:p w14:paraId="7E603B4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lastRenderedPageBreak/>
        <w:t xml:space="preserve">                for (int k = 0; k &lt; 4; k++) {</w:t>
      </w:r>
    </w:p>
    <w:p w14:paraId="4CCFB28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c[i][j] += a[i][k] * b[k][j];</w:t>
      </w:r>
    </w:p>
    <w:p w14:paraId="57005EF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44485B5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26E3D24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D06827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4DC83AE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5881BF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System.out.println("Output Matrix C:");</w:t>
      </w:r>
    </w:p>
    <w:p w14:paraId="21A6869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printMatrix(c, 4, 4);</w:t>
      </w:r>
    </w:p>
    <w:p w14:paraId="0C86F66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30A6835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7F09588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public static void printMatrix(int arr[][], int m, int n) {</w:t>
      </w:r>
    </w:p>
    <w:p w14:paraId="249513A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m; i++) {</w:t>
      </w:r>
    </w:p>
    <w:p w14:paraId="062079F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j = 0; j &lt; n; j++) {</w:t>
      </w:r>
    </w:p>
    <w:p w14:paraId="26F4A3D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System.out.print(arr[i][j] + "\t");</w:t>
      </w:r>
    </w:p>
    <w:p w14:paraId="123E738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0E1F42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w:t>
      </w:r>
    </w:p>
    <w:p w14:paraId="775F6EC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2329AB8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0A51F6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t>
      </w:r>
    </w:p>
    <w:p w14:paraId="29B253FD" w14:textId="77777777" w:rsidR="00666302" w:rsidRPr="00666302" w:rsidRDefault="00666302" w:rsidP="00666302">
      <w:pPr>
        <w:spacing w:before="100" w:beforeAutospacing="1" w:after="100" w:afterAutospacing="1" w:line="240" w:lineRule="auto"/>
        <w:outlineLvl w:val="4"/>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t>Output</w:t>
      </w:r>
    </w:p>
    <w:p w14:paraId="394CD2C6" w14:textId="23B59F6C" w:rsidR="00666302" w:rsidRPr="00666302" w:rsidRDefault="00666302" w:rsidP="00666302">
      <w:pPr>
        <w:spacing w:after="0" w:line="240" w:lineRule="auto"/>
        <w:rPr>
          <w:rFonts w:ascii="Times New Roman" w:eastAsia="Times New Roman" w:hAnsi="Times New Roman" w:cs="Times New Roman"/>
          <w:sz w:val="28"/>
          <w:szCs w:val="28"/>
          <w:lang w:eastAsia="en-IN"/>
        </w:rPr>
      </w:pPr>
    </w:p>
    <w:p w14:paraId="533EC2CE" w14:textId="77777777" w:rsidR="00666302" w:rsidRPr="00666302" w:rsidRDefault="00666302" w:rsidP="00666302">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t>Question 19</w:t>
      </w:r>
    </w:p>
    <w:p w14:paraId="29C4409D" w14:textId="77777777" w:rsidR="00666302" w:rsidRPr="00666302" w:rsidRDefault="00666302" w:rsidP="00666302">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Write a program to declare a square matrix A [ ] ] of order N (N&lt;20).</w:t>
      </w:r>
    </w:p>
    <w:p w14:paraId="68EF9076" w14:textId="77777777" w:rsidR="00666302" w:rsidRPr="00666302" w:rsidRDefault="00666302" w:rsidP="00666302">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Allow the user to input positive integers into this matrix. Perform the following tasks on the matrix.</w:t>
      </w:r>
    </w:p>
    <w:p w14:paraId="4985FF5E" w14:textId="77777777" w:rsidR="00666302" w:rsidRPr="00666302" w:rsidRDefault="00666302" w:rsidP="00666302">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Output the original matrix.</w:t>
      </w:r>
    </w:p>
    <w:p w14:paraId="34A2A6B2" w14:textId="77777777" w:rsidR="00666302" w:rsidRPr="00666302" w:rsidRDefault="00666302" w:rsidP="00666302">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Find the SADDLE POINT for the matrix. A saddle point is an element of the matrix such that it is the minimum element for the row and the maximum element for the column to which it belongs. Saddle point for a given matrix is always unique. If the matrix has no saddle point, output the message "NO SADDLE POINT".</w:t>
      </w:r>
    </w:p>
    <w:p w14:paraId="5EE1C391" w14:textId="77777777" w:rsidR="00666302" w:rsidRPr="00666302" w:rsidRDefault="00666302" w:rsidP="00666302">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If the matrix has a saddle point element then sort the elements of the left diagonal in ascending order using insertion sort technique. All other elements should remain unchanged.</w:t>
      </w:r>
    </w:p>
    <w:p w14:paraId="161887C4"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Test your program for the following data and some random data:</w:t>
      </w:r>
    </w:p>
    <w:p w14:paraId="461D27DE"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Sample data:</w:t>
      </w:r>
    </w:p>
    <w:p w14:paraId="678F5C4B"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lastRenderedPageBreak/>
        <w:t>Input:</w:t>
      </w:r>
      <w:r w:rsidRPr="00666302">
        <w:rPr>
          <w:rFonts w:ascii="Times New Roman" w:eastAsia="Times New Roman" w:hAnsi="Times New Roman" w:cs="Times New Roman"/>
          <w:sz w:val="28"/>
          <w:szCs w:val="28"/>
          <w:lang w:eastAsia="en-IN"/>
        </w:rPr>
        <w:br/>
        <w:t>n = 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
        <w:gridCol w:w="421"/>
        <w:gridCol w:w="421"/>
        <w:gridCol w:w="436"/>
      </w:tblGrid>
      <w:tr w:rsidR="00666302" w:rsidRPr="00666302" w14:paraId="52E35B93" w14:textId="77777777" w:rsidTr="00666302">
        <w:trPr>
          <w:tblCellSpacing w:w="15" w:type="dxa"/>
        </w:trPr>
        <w:tc>
          <w:tcPr>
            <w:tcW w:w="0" w:type="auto"/>
            <w:gridSpan w:val="4"/>
            <w:vAlign w:val="center"/>
            <w:hideMark/>
          </w:tcPr>
          <w:p w14:paraId="01D491A0"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Matrix A[ ][ ]</w:t>
            </w:r>
          </w:p>
        </w:tc>
      </w:tr>
      <w:tr w:rsidR="00666302" w:rsidRPr="00666302" w14:paraId="4F0ACB5E" w14:textId="77777777" w:rsidTr="00666302">
        <w:trPr>
          <w:tblCellSpacing w:w="15" w:type="dxa"/>
        </w:trPr>
        <w:tc>
          <w:tcPr>
            <w:tcW w:w="0" w:type="auto"/>
            <w:vAlign w:val="center"/>
            <w:hideMark/>
          </w:tcPr>
          <w:p w14:paraId="773CF5EF"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w:t>
            </w:r>
          </w:p>
        </w:tc>
        <w:tc>
          <w:tcPr>
            <w:tcW w:w="0" w:type="auto"/>
            <w:vAlign w:val="center"/>
            <w:hideMark/>
          </w:tcPr>
          <w:p w14:paraId="78B3D95E"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5</w:t>
            </w:r>
          </w:p>
        </w:tc>
        <w:tc>
          <w:tcPr>
            <w:tcW w:w="0" w:type="auto"/>
            <w:vAlign w:val="center"/>
            <w:hideMark/>
          </w:tcPr>
          <w:p w14:paraId="26A6DB9E"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6</w:t>
            </w:r>
          </w:p>
        </w:tc>
        <w:tc>
          <w:tcPr>
            <w:tcW w:w="0" w:type="auto"/>
            <w:vAlign w:val="center"/>
            <w:hideMark/>
          </w:tcPr>
          <w:p w14:paraId="6A440899"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9</w:t>
            </w:r>
          </w:p>
        </w:tc>
      </w:tr>
      <w:tr w:rsidR="00666302" w:rsidRPr="00666302" w14:paraId="640ADBBE" w14:textId="77777777" w:rsidTr="00666302">
        <w:trPr>
          <w:tblCellSpacing w:w="15" w:type="dxa"/>
        </w:trPr>
        <w:tc>
          <w:tcPr>
            <w:tcW w:w="0" w:type="auto"/>
            <w:vAlign w:val="center"/>
            <w:hideMark/>
          </w:tcPr>
          <w:p w14:paraId="6C28C3AA"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8</w:t>
            </w:r>
          </w:p>
        </w:tc>
        <w:tc>
          <w:tcPr>
            <w:tcW w:w="0" w:type="auto"/>
            <w:vAlign w:val="center"/>
            <w:hideMark/>
          </w:tcPr>
          <w:p w14:paraId="72E74DE3"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4</w:t>
            </w:r>
          </w:p>
        </w:tc>
        <w:tc>
          <w:tcPr>
            <w:tcW w:w="0" w:type="auto"/>
            <w:vAlign w:val="center"/>
            <w:hideMark/>
          </w:tcPr>
          <w:p w14:paraId="2EA3E47E"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12</w:t>
            </w:r>
          </w:p>
        </w:tc>
        <w:tc>
          <w:tcPr>
            <w:tcW w:w="0" w:type="auto"/>
            <w:vAlign w:val="center"/>
            <w:hideMark/>
          </w:tcPr>
          <w:p w14:paraId="60818652"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3</w:t>
            </w:r>
          </w:p>
        </w:tc>
      </w:tr>
      <w:tr w:rsidR="00666302" w:rsidRPr="00666302" w14:paraId="77AD8B6C" w14:textId="77777777" w:rsidTr="00666302">
        <w:trPr>
          <w:tblCellSpacing w:w="15" w:type="dxa"/>
        </w:trPr>
        <w:tc>
          <w:tcPr>
            <w:tcW w:w="0" w:type="auto"/>
            <w:vAlign w:val="center"/>
            <w:hideMark/>
          </w:tcPr>
          <w:p w14:paraId="0F9CEDB4"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6</w:t>
            </w:r>
          </w:p>
        </w:tc>
        <w:tc>
          <w:tcPr>
            <w:tcW w:w="0" w:type="auto"/>
            <w:vAlign w:val="center"/>
            <w:hideMark/>
          </w:tcPr>
          <w:p w14:paraId="1257D887"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7</w:t>
            </w:r>
          </w:p>
        </w:tc>
        <w:tc>
          <w:tcPr>
            <w:tcW w:w="0" w:type="auto"/>
            <w:vAlign w:val="center"/>
            <w:hideMark/>
          </w:tcPr>
          <w:p w14:paraId="4F1A671E"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3</w:t>
            </w:r>
          </w:p>
        </w:tc>
        <w:tc>
          <w:tcPr>
            <w:tcW w:w="0" w:type="auto"/>
            <w:vAlign w:val="center"/>
            <w:hideMark/>
          </w:tcPr>
          <w:p w14:paraId="42F2CCF4"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w:t>
            </w:r>
          </w:p>
        </w:tc>
      </w:tr>
      <w:tr w:rsidR="00666302" w:rsidRPr="00666302" w14:paraId="64BB08B3" w14:textId="77777777" w:rsidTr="00666302">
        <w:trPr>
          <w:tblCellSpacing w:w="15" w:type="dxa"/>
        </w:trPr>
        <w:tc>
          <w:tcPr>
            <w:tcW w:w="0" w:type="auto"/>
            <w:vAlign w:val="center"/>
            <w:hideMark/>
          </w:tcPr>
          <w:p w14:paraId="57CAA5D2"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12</w:t>
            </w:r>
          </w:p>
        </w:tc>
        <w:tc>
          <w:tcPr>
            <w:tcW w:w="0" w:type="auto"/>
            <w:vAlign w:val="center"/>
            <w:hideMark/>
          </w:tcPr>
          <w:p w14:paraId="14483F3C"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24</w:t>
            </w:r>
          </w:p>
        </w:tc>
        <w:tc>
          <w:tcPr>
            <w:tcW w:w="0" w:type="auto"/>
            <w:vAlign w:val="center"/>
            <w:hideMark/>
          </w:tcPr>
          <w:p w14:paraId="32AEA163"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w:t>
            </w:r>
          </w:p>
        </w:tc>
        <w:tc>
          <w:tcPr>
            <w:tcW w:w="0" w:type="auto"/>
            <w:vAlign w:val="center"/>
            <w:hideMark/>
          </w:tcPr>
          <w:p w14:paraId="70721C78"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11</w:t>
            </w:r>
          </w:p>
        </w:tc>
      </w:tr>
    </w:tbl>
    <w:p w14:paraId="7649A473"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
        <w:gridCol w:w="421"/>
        <w:gridCol w:w="421"/>
        <w:gridCol w:w="436"/>
      </w:tblGrid>
      <w:tr w:rsidR="00666302" w:rsidRPr="00666302" w14:paraId="095A5E97" w14:textId="77777777" w:rsidTr="00666302">
        <w:trPr>
          <w:tblCellSpacing w:w="15" w:type="dxa"/>
        </w:trPr>
        <w:tc>
          <w:tcPr>
            <w:tcW w:w="0" w:type="auto"/>
            <w:gridSpan w:val="4"/>
            <w:vAlign w:val="center"/>
            <w:hideMark/>
          </w:tcPr>
          <w:p w14:paraId="0236BF6D"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Matrix A[ ][ ]</w:t>
            </w:r>
          </w:p>
        </w:tc>
      </w:tr>
      <w:tr w:rsidR="00666302" w:rsidRPr="00666302" w14:paraId="24BFFBBC" w14:textId="77777777" w:rsidTr="00666302">
        <w:trPr>
          <w:tblCellSpacing w:w="15" w:type="dxa"/>
        </w:trPr>
        <w:tc>
          <w:tcPr>
            <w:tcW w:w="0" w:type="auto"/>
            <w:vAlign w:val="center"/>
            <w:hideMark/>
          </w:tcPr>
          <w:p w14:paraId="6AEB7DDA"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w:t>
            </w:r>
          </w:p>
        </w:tc>
        <w:tc>
          <w:tcPr>
            <w:tcW w:w="0" w:type="auto"/>
            <w:vAlign w:val="center"/>
            <w:hideMark/>
          </w:tcPr>
          <w:p w14:paraId="67481177"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5</w:t>
            </w:r>
          </w:p>
        </w:tc>
        <w:tc>
          <w:tcPr>
            <w:tcW w:w="0" w:type="auto"/>
            <w:vAlign w:val="center"/>
            <w:hideMark/>
          </w:tcPr>
          <w:p w14:paraId="52D2E7E8"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6</w:t>
            </w:r>
          </w:p>
        </w:tc>
        <w:tc>
          <w:tcPr>
            <w:tcW w:w="0" w:type="auto"/>
            <w:vAlign w:val="center"/>
            <w:hideMark/>
          </w:tcPr>
          <w:p w14:paraId="00179BC8"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9</w:t>
            </w:r>
          </w:p>
        </w:tc>
      </w:tr>
      <w:tr w:rsidR="00666302" w:rsidRPr="00666302" w14:paraId="3C59F187" w14:textId="77777777" w:rsidTr="00666302">
        <w:trPr>
          <w:tblCellSpacing w:w="15" w:type="dxa"/>
        </w:trPr>
        <w:tc>
          <w:tcPr>
            <w:tcW w:w="0" w:type="auto"/>
            <w:vAlign w:val="center"/>
            <w:hideMark/>
          </w:tcPr>
          <w:p w14:paraId="742917FD"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8</w:t>
            </w:r>
          </w:p>
        </w:tc>
        <w:tc>
          <w:tcPr>
            <w:tcW w:w="0" w:type="auto"/>
            <w:vAlign w:val="center"/>
            <w:hideMark/>
          </w:tcPr>
          <w:p w14:paraId="678A3154"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4</w:t>
            </w:r>
          </w:p>
        </w:tc>
        <w:tc>
          <w:tcPr>
            <w:tcW w:w="0" w:type="auto"/>
            <w:vAlign w:val="center"/>
            <w:hideMark/>
          </w:tcPr>
          <w:p w14:paraId="3B935D6D"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12</w:t>
            </w:r>
          </w:p>
        </w:tc>
        <w:tc>
          <w:tcPr>
            <w:tcW w:w="0" w:type="auto"/>
            <w:vAlign w:val="center"/>
            <w:hideMark/>
          </w:tcPr>
          <w:p w14:paraId="1F73E662"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3</w:t>
            </w:r>
          </w:p>
        </w:tc>
      </w:tr>
      <w:tr w:rsidR="00666302" w:rsidRPr="00666302" w14:paraId="6BAE25C6" w14:textId="77777777" w:rsidTr="00666302">
        <w:trPr>
          <w:tblCellSpacing w:w="15" w:type="dxa"/>
        </w:trPr>
        <w:tc>
          <w:tcPr>
            <w:tcW w:w="0" w:type="auto"/>
            <w:vAlign w:val="center"/>
            <w:hideMark/>
          </w:tcPr>
          <w:p w14:paraId="61939D29"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6</w:t>
            </w:r>
          </w:p>
        </w:tc>
        <w:tc>
          <w:tcPr>
            <w:tcW w:w="0" w:type="auto"/>
            <w:vAlign w:val="center"/>
            <w:hideMark/>
          </w:tcPr>
          <w:p w14:paraId="770114EB"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7</w:t>
            </w:r>
          </w:p>
        </w:tc>
        <w:tc>
          <w:tcPr>
            <w:tcW w:w="0" w:type="auto"/>
            <w:vAlign w:val="center"/>
            <w:hideMark/>
          </w:tcPr>
          <w:p w14:paraId="7F8C7234"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3</w:t>
            </w:r>
          </w:p>
        </w:tc>
        <w:tc>
          <w:tcPr>
            <w:tcW w:w="0" w:type="auto"/>
            <w:vAlign w:val="center"/>
            <w:hideMark/>
          </w:tcPr>
          <w:p w14:paraId="4A063864"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w:t>
            </w:r>
          </w:p>
        </w:tc>
      </w:tr>
      <w:tr w:rsidR="00666302" w:rsidRPr="00666302" w14:paraId="1D99A1B3" w14:textId="77777777" w:rsidTr="00666302">
        <w:trPr>
          <w:tblCellSpacing w:w="15" w:type="dxa"/>
        </w:trPr>
        <w:tc>
          <w:tcPr>
            <w:tcW w:w="0" w:type="auto"/>
            <w:vAlign w:val="center"/>
            <w:hideMark/>
          </w:tcPr>
          <w:p w14:paraId="12EC07C8"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12</w:t>
            </w:r>
          </w:p>
        </w:tc>
        <w:tc>
          <w:tcPr>
            <w:tcW w:w="0" w:type="auto"/>
            <w:vAlign w:val="center"/>
            <w:hideMark/>
          </w:tcPr>
          <w:p w14:paraId="03F33809"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24</w:t>
            </w:r>
          </w:p>
        </w:tc>
        <w:tc>
          <w:tcPr>
            <w:tcW w:w="0" w:type="auto"/>
            <w:vAlign w:val="center"/>
            <w:hideMark/>
          </w:tcPr>
          <w:p w14:paraId="24B96379"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w:t>
            </w:r>
          </w:p>
        </w:tc>
        <w:tc>
          <w:tcPr>
            <w:tcW w:w="0" w:type="auto"/>
            <w:vAlign w:val="center"/>
            <w:hideMark/>
          </w:tcPr>
          <w:p w14:paraId="7729E741"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11</w:t>
            </w:r>
          </w:p>
        </w:tc>
      </w:tr>
    </w:tbl>
    <w:p w14:paraId="29DD17E3"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No Saddle Point</w:t>
      </w:r>
    </w:p>
    <w:p w14:paraId="21EA1A5C"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Matrix after sorting the Principal diagonal: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340"/>
        <w:gridCol w:w="340"/>
        <w:gridCol w:w="355"/>
      </w:tblGrid>
      <w:tr w:rsidR="00666302" w:rsidRPr="00666302" w14:paraId="395259DB" w14:textId="77777777" w:rsidTr="00666302">
        <w:trPr>
          <w:tblCellSpacing w:w="15" w:type="dxa"/>
        </w:trPr>
        <w:tc>
          <w:tcPr>
            <w:tcW w:w="0" w:type="auto"/>
            <w:vAlign w:val="center"/>
            <w:hideMark/>
          </w:tcPr>
          <w:p w14:paraId="2D020C6C"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w:t>
            </w:r>
          </w:p>
        </w:tc>
        <w:tc>
          <w:tcPr>
            <w:tcW w:w="0" w:type="auto"/>
            <w:vAlign w:val="center"/>
            <w:hideMark/>
          </w:tcPr>
          <w:p w14:paraId="42A34C46"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5</w:t>
            </w:r>
          </w:p>
        </w:tc>
        <w:tc>
          <w:tcPr>
            <w:tcW w:w="0" w:type="auto"/>
            <w:vAlign w:val="center"/>
            <w:hideMark/>
          </w:tcPr>
          <w:p w14:paraId="0DB1E662"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6</w:t>
            </w:r>
          </w:p>
        </w:tc>
        <w:tc>
          <w:tcPr>
            <w:tcW w:w="0" w:type="auto"/>
            <w:vAlign w:val="center"/>
            <w:hideMark/>
          </w:tcPr>
          <w:p w14:paraId="7CE005FB"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9</w:t>
            </w:r>
          </w:p>
        </w:tc>
      </w:tr>
      <w:tr w:rsidR="00666302" w:rsidRPr="00666302" w14:paraId="2B36F589" w14:textId="77777777" w:rsidTr="00666302">
        <w:trPr>
          <w:tblCellSpacing w:w="15" w:type="dxa"/>
        </w:trPr>
        <w:tc>
          <w:tcPr>
            <w:tcW w:w="0" w:type="auto"/>
            <w:vAlign w:val="center"/>
            <w:hideMark/>
          </w:tcPr>
          <w:p w14:paraId="274E0126"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8</w:t>
            </w:r>
          </w:p>
        </w:tc>
        <w:tc>
          <w:tcPr>
            <w:tcW w:w="0" w:type="auto"/>
            <w:vAlign w:val="center"/>
            <w:hideMark/>
          </w:tcPr>
          <w:p w14:paraId="768ED96E"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3</w:t>
            </w:r>
          </w:p>
        </w:tc>
        <w:tc>
          <w:tcPr>
            <w:tcW w:w="0" w:type="auto"/>
            <w:vAlign w:val="center"/>
            <w:hideMark/>
          </w:tcPr>
          <w:p w14:paraId="61384DDD"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12</w:t>
            </w:r>
          </w:p>
        </w:tc>
        <w:tc>
          <w:tcPr>
            <w:tcW w:w="0" w:type="auto"/>
            <w:vAlign w:val="center"/>
            <w:hideMark/>
          </w:tcPr>
          <w:p w14:paraId="48100FB2"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3</w:t>
            </w:r>
          </w:p>
        </w:tc>
      </w:tr>
      <w:tr w:rsidR="00666302" w:rsidRPr="00666302" w14:paraId="17FDD364" w14:textId="77777777" w:rsidTr="00666302">
        <w:trPr>
          <w:tblCellSpacing w:w="15" w:type="dxa"/>
        </w:trPr>
        <w:tc>
          <w:tcPr>
            <w:tcW w:w="0" w:type="auto"/>
            <w:vAlign w:val="center"/>
            <w:hideMark/>
          </w:tcPr>
          <w:p w14:paraId="76764263"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6</w:t>
            </w:r>
          </w:p>
        </w:tc>
        <w:tc>
          <w:tcPr>
            <w:tcW w:w="0" w:type="auto"/>
            <w:vAlign w:val="center"/>
            <w:hideMark/>
          </w:tcPr>
          <w:p w14:paraId="31DDC3F4"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7</w:t>
            </w:r>
          </w:p>
        </w:tc>
        <w:tc>
          <w:tcPr>
            <w:tcW w:w="0" w:type="auto"/>
            <w:vAlign w:val="center"/>
            <w:hideMark/>
          </w:tcPr>
          <w:p w14:paraId="23B34860"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4</w:t>
            </w:r>
          </w:p>
        </w:tc>
        <w:tc>
          <w:tcPr>
            <w:tcW w:w="0" w:type="auto"/>
            <w:vAlign w:val="center"/>
            <w:hideMark/>
          </w:tcPr>
          <w:p w14:paraId="2FEC5175"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w:t>
            </w:r>
          </w:p>
        </w:tc>
      </w:tr>
      <w:tr w:rsidR="00666302" w:rsidRPr="00666302" w14:paraId="7142104F" w14:textId="77777777" w:rsidTr="00666302">
        <w:trPr>
          <w:tblCellSpacing w:w="15" w:type="dxa"/>
        </w:trPr>
        <w:tc>
          <w:tcPr>
            <w:tcW w:w="0" w:type="auto"/>
            <w:vAlign w:val="center"/>
            <w:hideMark/>
          </w:tcPr>
          <w:p w14:paraId="7FA36DA7"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12</w:t>
            </w:r>
          </w:p>
        </w:tc>
        <w:tc>
          <w:tcPr>
            <w:tcW w:w="0" w:type="auto"/>
            <w:vAlign w:val="center"/>
            <w:hideMark/>
          </w:tcPr>
          <w:p w14:paraId="3BB2A710"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24</w:t>
            </w:r>
          </w:p>
        </w:tc>
        <w:tc>
          <w:tcPr>
            <w:tcW w:w="0" w:type="auto"/>
            <w:vAlign w:val="center"/>
            <w:hideMark/>
          </w:tcPr>
          <w:p w14:paraId="4FBFF358"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w:t>
            </w:r>
          </w:p>
        </w:tc>
        <w:tc>
          <w:tcPr>
            <w:tcW w:w="0" w:type="auto"/>
            <w:vAlign w:val="center"/>
            <w:hideMark/>
          </w:tcPr>
          <w:p w14:paraId="11E74B57"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11</w:t>
            </w:r>
          </w:p>
        </w:tc>
      </w:tr>
    </w:tbl>
    <w:p w14:paraId="0E78A063"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Input:</w:t>
      </w:r>
      <w:r w:rsidRPr="00666302">
        <w:rPr>
          <w:rFonts w:ascii="Times New Roman" w:eastAsia="Times New Roman" w:hAnsi="Times New Roman" w:cs="Times New Roman"/>
          <w:sz w:val="28"/>
          <w:szCs w:val="28"/>
          <w:lang w:eastAsia="en-IN"/>
        </w:rPr>
        <w:br/>
        <w:t>n =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7"/>
        <w:gridCol w:w="736"/>
        <w:gridCol w:w="127"/>
      </w:tblGrid>
      <w:tr w:rsidR="00666302" w:rsidRPr="00666302" w14:paraId="553326C2" w14:textId="77777777" w:rsidTr="00666302">
        <w:trPr>
          <w:tblCellSpacing w:w="15" w:type="dxa"/>
        </w:trPr>
        <w:tc>
          <w:tcPr>
            <w:tcW w:w="0" w:type="auto"/>
            <w:gridSpan w:val="4"/>
            <w:vAlign w:val="center"/>
            <w:hideMark/>
          </w:tcPr>
          <w:p w14:paraId="44ADA8D7"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Matrix A[ ][ ]</w:t>
            </w:r>
          </w:p>
        </w:tc>
      </w:tr>
      <w:tr w:rsidR="00666302" w:rsidRPr="00666302" w14:paraId="3583630C" w14:textId="77777777" w:rsidTr="00666302">
        <w:trPr>
          <w:tblCellSpacing w:w="15" w:type="dxa"/>
        </w:trPr>
        <w:tc>
          <w:tcPr>
            <w:tcW w:w="0" w:type="auto"/>
            <w:vAlign w:val="center"/>
            <w:hideMark/>
          </w:tcPr>
          <w:p w14:paraId="2662B479"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4</w:t>
            </w:r>
          </w:p>
        </w:tc>
        <w:tc>
          <w:tcPr>
            <w:tcW w:w="0" w:type="auto"/>
            <w:vAlign w:val="center"/>
            <w:hideMark/>
          </w:tcPr>
          <w:p w14:paraId="33B25130"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6</w:t>
            </w:r>
          </w:p>
        </w:tc>
        <w:tc>
          <w:tcPr>
            <w:tcW w:w="0" w:type="auto"/>
            <w:vAlign w:val="center"/>
            <w:hideMark/>
          </w:tcPr>
          <w:p w14:paraId="5AE16000"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12</w:t>
            </w:r>
          </w:p>
        </w:tc>
        <w:tc>
          <w:tcPr>
            <w:tcW w:w="0" w:type="auto"/>
            <w:vAlign w:val="center"/>
            <w:hideMark/>
          </w:tcPr>
          <w:p w14:paraId="132CB75F"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p>
        </w:tc>
      </w:tr>
      <w:tr w:rsidR="00666302" w:rsidRPr="00666302" w14:paraId="653BD8E2" w14:textId="77777777" w:rsidTr="00666302">
        <w:trPr>
          <w:tblCellSpacing w:w="15" w:type="dxa"/>
        </w:trPr>
        <w:tc>
          <w:tcPr>
            <w:tcW w:w="0" w:type="auto"/>
            <w:vAlign w:val="center"/>
            <w:hideMark/>
          </w:tcPr>
          <w:p w14:paraId="0C7B8B4B"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w:t>
            </w:r>
          </w:p>
        </w:tc>
        <w:tc>
          <w:tcPr>
            <w:tcW w:w="0" w:type="auto"/>
            <w:vAlign w:val="center"/>
            <w:hideMark/>
          </w:tcPr>
          <w:p w14:paraId="7A9B7E1B"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8</w:t>
            </w:r>
          </w:p>
        </w:tc>
        <w:tc>
          <w:tcPr>
            <w:tcW w:w="0" w:type="auto"/>
            <w:vAlign w:val="center"/>
            <w:hideMark/>
          </w:tcPr>
          <w:p w14:paraId="3A41C50D"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14</w:t>
            </w:r>
          </w:p>
        </w:tc>
        <w:tc>
          <w:tcPr>
            <w:tcW w:w="0" w:type="auto"/>
            <w:vAlign w:val="center"/>
            <w:hideMark/>
          </w:tcPr>
          <w:p w14:paraId="0831454A"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p>
        </w:tc>
      </w:tr>
      <w:tr w:rsidR="00666302" w:rsidRPr="00666302" w14:paraId="2A36F944" w14:textId="77777777" w:rsidTr="00666302">
        <w:trPr>
          <w:tblCellSpacing w:w="15" w:type="dxa"/>
        </w:trPr>
        <w:tc>
          <w:tcPr>
            <w:tcW w:w="0" w:type="auto"/>
            <w:vAlign w:val="center"/>
            <w:hideMark/>
          </w:tcPr>
          <w:p w14:paraId="43FC4E5D"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w:t>
            </w:r>
          </w:p>
        </w:tc>
        <w:tc>
          <w:tcPr>
            <w:tcW w:w="0" w:type="auto"/>
            <w:vAlign w:val="center"/>
            <w:hideMark/>
          </w:tcPr>
          <w:p w14:paraId="41570DB7"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3</w:t>
            </w:r>
          </w:p>
        </w:tc>
        <w:tc>
          <w:tcPr>
            <w:tcW w:w="0" w:type="auto"/>
            <w:vAlign w:val="center"/>
            <w:hideMark/>
          </w:tcPr>
          <w:p w14:paraId="43B60DB5"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6</w:t>
            </w:r>
          </w:p>
        </w:tc>
        <w:tc>
          <w:tcPr>
            <w:tcW w:w="0" w:type="auto"/>
            <w:vAlign w:val="center"/>
            <w:hideMark/>
          </w:tcPr>
          <w:p w14:paraId="3A38A5A2"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p>
        </w:tc>
      </w:tr>
    </w:tbl>
    <w:p w14:paraId="1A056F23"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7"/>
        <w:gridCol w:w="736"/>
        <w:gridCol w:w="127"/>
      </w:tblGrid>
      <w:tr w:rsidR="00666302" w:rsidRPr="00666302" w14:paraId="5CC7B9F4" w14:textId="77777777" w:rsidTr="00666302">
        <w:trPr>
          <w:tblCellSpacing w:w="15" w:type="dxa"/>
        </w:trPr>
        <w:tc>
          <w:tcPr>
            <w:tcW w:w="0" w:type="auto"/>
            <w:gridSpan w:val="4"/>
            <w:vAlign w:val="center"/>
            <w:hideMark/>
          </w:tcPr>
          <w:p w14:paraId="5D85457D"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Matrix A[ ][ ]</w:t>
            </w:r>
          </w:p>
        </w:tc>
      </w:tr>
      <w:tr w:rsidR="00666302" w:rsidRPr="00666302" w14:paraId="00D69AA7" w14:textId="77777777" w:rsidTr="00666302">
        <w:trPr>
          <w:tblCellSpacing w:w="15" w:type="dxa"/>
        </w:trPr>
        <w:tc>
          <w:tcPr>
            <w:tcW w:w="0" w:type="auto"/>
            <w:vAlign w:val="center"/>
            <w:hideMark/>
          </w:tcPr>
          <w:p w14:paraId="7535B4E8"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4</w:t>
            </w:r>
          </w:p>
        </w:tc>
        <w:tc>
          <w:tcPr>
            <w:tcW w:w="0" w:type="auto"/>
            <w:vAlign w:val="center"/>
            <w:hideMark/>
          </w:tcPr>
          <w:p w14:paraId="286A1E5F"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6</w:t>
            </w:r>
          </w:p>
        </w:tc>
        <w:tc>
          <w:tcPr>
            <w:tcW w:w="0" w:type="auto"/>
            <w:vAlign w:val="center"/>
            <w:hideMark/>
          </w:tcPr>
          <w:p w14:paraId="0A1BE02E"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12</w:t>
            </w:r>
          </w:p>
        </w:tc>
        <w:tc>
          <w:tcPr>
            <w:tcW w:w="0" w:type="auto"/>
            <w:vAlign w:val="center"/>
            <w:hideMark/>
          </w:tcPr>
          <w:p w14:paraId="6A740AFE"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p>
        </w:tc>
      </w:tr>
      <w:tr w:rsidR="00666302" w:rsidRPr="00666302" w14:paraId="112AF4FA" w14:textId="77777777" w:rsidTr="00666302">
        <w:trPr>
          <w:tblCellSpacing w:w="15" w:type="dxa"/>
        </w:trPr>
        <w:tc>
          <w:tcPr>
            <w:tcW w:w="0" w:type="auto"/>
            <w:vAlign w:val="center"/>
            <w:hideMark/>
          </w:tcPr>
          <w:p w14:paraId="43F7AD1E"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w:t>
            </w:r>
          </w:p>
        </w:tc>
        <w:tc>
          <w:tcPr>
            <w:tcW w:w="0" w:type="auto"/>
            <w:vAlign w:val="center"/>
            <w:hideMark/>
          </w:tcPr>
          <w:p w14:paraId="0FB93770"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8</w:t>
            </w:r>
          </w:p>
        </w:tc>
        <w:tc>
          <w:tcPr>
            <w:tcW w:w="0" w:type="auto"/>
            <w:vAlign w:val="center"/>
            <w:hideMark/>
          </w:tcPr>
          <w:p w14:paraId="4F9072F7"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14</w:t>
            </w:r>
          </w:p>
        </w:tc>
        <w:tc>
          <w:tcPr>
            <w:tcW w:w="0" w:type="auto"/>
            <w:vAlign w:val="center"/>
            <w:hideMark/>
          </w:tcPr>
          <w:p w14:paraId="73975F2B"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p>
        </w:tc>
      </w:tr>
      <w:tr w:rsidR="00666302" w:rsidRPr="00666302" w14:paraId="5FC2ED86" w14:textId="77777777" w:rsidTr="00666302">
        <w:trPr>
          <w:tblCellSpacing w:w="15" w:type="dxa"/>
        </w:trPr>
        <w:tc>
          <w:tcPr>
            <w:tcW w:w="0" w:type="auto"/>
            <w:vAlign w:val="center"/>
            <w:hideMark/>
          </w:tcPr>
          <w:p w14:paraId="3804D424"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w:t>
            </w:r>
          </w:p>
        </w:tc>
        <w:tc>
          <w:tcPr>
            <w:tcW w:w="0" w:type="auto"/>
            <w:vAlign w:val="center"/>
            <w:hideMark/>
          </w:tcPr>
          <w:p w14:paraId="2C4B4132"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3</w:t>
            </w:r>
          </w:p>
        </w:tc>
        <w:tc>
          <w:tcPr>
            <w:tcW w:w="0" w:type="auto"/>
            <w:vAlign w:val="center"/>
            <w:hideMark/>
          </w:tcPr>
          <w:p w14:paraId="5E10E604"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6</w:t>
            </w:r>
          </w:p>
        </w:tc>
        <w:tc>
          <w:tcPr>
            <w:tcW w:w="0" w:type="auto"/>
            <w:vAlign w:val="center"/>
            <w:hideMark/>
          </w:tcPr>
          <w:p w14:paraId="495512E6"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p>
        </w:tc>
      </w:tr>
    </w:tbl>
    <w:p w14:paraId="541F2411"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lastRenderedPageBreak/>
        <w:t>Saddle Point = 4</w:t>
      </w:r>
    </w:p>
    <w:p w14:paraId="49B779B7"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Matrix after sorting the Principal diagonal: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200"/>
        <w:gridCol w:w="355"/>
      </w:tblGrid>
      <w:tr w:rsidR="00666302" w:rsidRPr="00666302" w14:paraId="29332A7D" w14:textId="77777777" w:rsidTr="00666302">
        <w:trPr>
          <w:tblCellSpacing w:w="15" w:type="dxa"/>
        </w:trPr>
        <w:tc>
          <w:tcPr>
            <w:tcW w:w="0" w:type="auto"/>
            <w:vAlign w:val="center"/>
            <w:hideMark/>
          </w:tcPr>
          <w:p w14:paraId="1EC53DA5"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4</w:t>
            </w:r>
          </w:p>
        </w:tc>
        <w:tc>
          <w:tcPr>
            <w:tcW w:w="0" w:type="auto"/>
            <w:vAlign w:val="center"/>
            <w:hideMark/>
          </w:tcPr>
          <w:p w14:paraId="0FDAA674"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6</w:t>
            </w:r>
          </w:p>
        </w:tc>
        <w:tc>
          <w:tcPr>
            <w:tcW w:w="0" w:type="auto"/>
            <w:vAlign w:val="center"/>
            <w:hideMark/>
          </w:tcPr>
          <w:p w14:paraId="52307CDE"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12</w:t>
            </w:r>
          </w:p>
        </w:tc>
      </w:tr>
      <w:tr w:rsidR="00666302" w:rsidRPr="00666302" w14:paraId="1F5249C0" w14:textId="77777777" w:rsidTr="00666302">
        <w:trPr>
          <w:tblCellSpacing w:w="15" w:type="dxa"/>
        </w:trPr>
        <w:tc>
          <w:tcPr>
            <w:tcW w:w="0" w:type="auto"/>
            <w:vAlign w:val="center"/>
            <w:hideMark/>
          </w:tcPr>
          <w:p w14:paraId="2AF1CF15"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w:t>
            </w:r>
          </w:p>
        </w:tc>
        <w:tc>
          <w:tcPr>
            <w:tcW w:w="0" w:type="auto"/>
            <w:vAlign w:val="center"/>
            <w:hideMark/>
          </w:tcPr>
          <w:p w14:paraId="19A23205"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6</w:t>
            </w:r>
          </w:p>
        </w:tc>
        <w:tc>
          <w:tcPr>
            <w:tcW w:w="0" w:type="auto"/>
            <w:vAlign w:val="center"/>
            <w:hideMark/>
          </w:tcPr>
          <w:p w14:paraId="7E65B80A"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14</w:t>
            </w:r>
          </w:p>
        </w:tc>
      </w:tr>
      <w:tr w:rsidR="00666302" w:rsidRPr="00666302" w14:paraId="6ED34550" w14:textId="77777777" w:rsidTr="00666302">
        <w:trPr>
          <w:tblCellSpacing w:w="15" w:type="dxa"/>
        </w:trPr>
        <w:tc>
          <w:tcPr>
            <w:tcW w:w="0" w:type="auto"/>
            <w:vAlign w:val="center"/>
            <w:hideMark/>
          </w:tcPr>
          <w:p w14:paraId="32E416CE"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w:t>
            </w:r>
          </w:p>
        </w:tc>
        <w:tc>
          <w:tcPr>
            <w:tcW w:w="0" w:type="auto"/>
            <w:vAlign w:val="center"/>
            <w:hideMark/>
          </w:tcPr>
          <w:p w14:paraId="734B9E52"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3</w:t>
            </w:r>
          </w:p>
        </w:tc>
        <w:tc>
          <w:tcPr>
            <w:tcW w:w="0" w:type="auto"/>
            <w:vAlign w:val="center"/>
            <w:hideMark/>
          </w:tcPr>
          <w:p w14:paraId="3705A68D"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8</w:t>
            </w:r>
          </w:p>
        </w:tc>
      </w:tr>
    </w:tbl>
    <w:p w14:paraId="3A1702F4"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Solution</w:t>
      </w:r>
    </w:p>
    <w:p w14:paraId="1FD90BE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import java.util.Scanner;</w:t>
      </w:r>
    </w:p>
    <w:p w14:paraId="64AA7EC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7BCE544F" w14:textId="169B2B95"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public class DDASaddlePoint</w:t>
      </w:r>
    </w:p>
    <w:p w14:paraId="3585477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t>
      </w:r>
    </w:p>
    <w:p w14:paraId="5514A31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public static void main(String args[]) {</w:t>
      </w:r>
    </w:p>
    <w:p w14:paraId="13C1559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Scanner in = new Scanner(System.in);</w:t>
      </w:r>
    </w:p>
    <w:p w14:paraId="7AFC559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System.out.print("Enter the size of the matrix: ");</w:t>
      </w:r>
    </w:p>
    <w:p w14:paraId="3D6C91B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n = in.nextInt();</w:t>
      </w:r>
    </w:p>
    <w:p w14:paraId="091F101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7B930C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(n &gt;= 20) {</w:t>
      </w:r>
    </w:p>
    <w:p w14:paraId="6691F84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System.out.print("Size is out of range");</w:t>
      </w:r>
    </w:p>
    <w:p w14:paraId="08EE5A1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return;</w:t>
      </w:r>
    </w:p>
    <w:p w14:paraId="3B02005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56D3CBF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645A69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a[][] = new int[n][n];</w:t>
      </w:r>
    </w:p>
    <w:p w14:paraId="0913D39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58A9AD5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System.out.println("Enter elements of the matrix: ");</w:t>
      </w:r>
    </w:p>
    <w:p w14:paraId="006C8A4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n; i++) {</w:t>
      </w:r>
    </w:p>
    <w:p w14:paraId="5F016FD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System.out.println("Enter Row "+ (i+1) + " :");</w:t>
      </w:r>
    </w:p>
    <w:p w14:paraId="552BEE0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j = 0; j &lt; n; j++) {</w:t>
      </w:r>
    </w:p>
    <w:p w14:paraId="1157A24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a[i][j] = in.nextInt();</w:t>
      </w:r>
    </w:p>
    <w:p w14:paraId="69F9D49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(a[i][j] &lt; 0) {</w:t>
      </w:r>
    </w:p>
    <w:p w14:paraId="305E5BC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System.out.print("Invalid Input");</w:t>
      </w:r>
    </w:p>
    <w:p w14:paraId="2EF4E6B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return;</w:t>
      </w:r>
    </w:p>
    <w:p w14:paraId="044313F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C624B7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1F4FDE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2EBE38B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52920F6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System.out.println("Matrix A[ ][ ]");</w:t>
      </w:r>
    </w:p>
    <w:p w14:paraId="4866EF1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printMatrix(a, n, n);</w:t>
      </w:r>
    </w:p>
    <w:p w14:paraId="2FEF100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147ECF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//Find the Saddle Point</w:t>
      </w:r>
    </w:p>
    <w:p w14:paraId="3F5A673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boolean found = false;</w:t>
      </w:r>
    </w:p>
    <w:p w14:paraId="0A369E9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lastRenderedPageBreak/>
        <w:t xml:space="preserve">        for (int i = 0; i &lt; n; i++) {</w:t>
      </w:r>
    </w:p>
    <w:p w14:paraId="6C6FFF7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rMin = a[i][0];</w:t>
      </w:r>
    </w:p>
    <w:p w14:paraId="1FA78F6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cIdx = 0;</w:t>
      </w:r>
    </w:p>
    <w:p w14:paraId="7A355E4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6C6E86E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j = 1; j &lt; n; j++) {</w:t>
      </w:r>
    </w:p>
    <w:p w14:paraId="673B610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(rMin &gt; a[i][j]) {</w:t>
      </w:r>
    </w:p>
    <w:p w14:paraId="6C07350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rMin = a[i][j];</w:t>
      </w:r>
    </w:p>
    <w:p w14:paraId="6B89DFF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cIdx = j;</w:t>
      </w:r>
    </w:p>
    <w:p w14:paraId="236247A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C6460D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1E3B2E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7542F5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k = 0;</w:t>
      </w:r>
    </w:p>
    <w:p w14:paraId="13A94FD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(k = 0; k &lt; n; k++) {</w:t>
      </w:r>
    </w:p>
    <w:p w14:paraId="6168A1C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(rMin &lt; a[k][cIdx]) {</w:t>
      </w:r>
    </w:p>
    <w:p w14:paraId="0614263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break;</w:t>
      </w:r>
    </w:p>
    <w:p w14:paraId="4E0BDA2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37BD353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70AFE63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271F6DE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(k == n) {</w:t>
      </w:r>
    </w:p>
    <w:p w14:paraId="7BC8DB8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found = true;</w:t>
      </w:r>
    </w:p>
    <w:p w14:paraId="639A163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System.out.println("Saddle Point = " + rMin);</w:t>
      </w:r>
    </w:p>
    <w:p w14:paraId="29523B5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break;</w:t>
      </w:r>
    </w:p>
    <w:p w14:paraId="52BAE41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66CC8F9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50AD296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E1B6D2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(!found) {</w:t>
      </w:r>
    </w:p>
    <w:p w14:paraId="1D37453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System.out.println("No Saddle Point");</w:t>
      </w:r>
    </w:p>
    <w:p w14:paraId="6C68075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6DEF11D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78D230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//Sort Left Diagonal with Insertion Sort</w:t>
      </w:r>
    </w:p>
    <w:p w14:paraId="4C8591F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1; i &lt; n; i++) {</w:t>
      </w:r>
    </w:p>
    <w:p w14:paraId="3B3E9DE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key = a[i][i];</w:t>
      </w:r>
    </w:p>
    <w:p w14:paraId="6C3D997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j = i - 1;</w:t>
      </w:r>
    </w:p>
    <w:p w14:paraId="12343FB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797C599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while (j &gt;= 0 &amp;&amp; a[j][j] &gt; key) {</w:t>
      </w:r>
    </w:p>
    <w:p w14:paraId="3286E6F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a[j + 1][j + 1] = a[j][j];</w:t>
      </w:r>
    </w:p>
    <w:p w14:paraId="7C56EF7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j--;</w:t>
      </w:r>
    </w:p>
    <w:p w14:paraId="2E2E67E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4553D1B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3BA1556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a[j + 1][j + 1] = key;</w:t>
      </w:r>
    </w:p>
    <w:p w14:paraId="3756879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D9D968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71A3D87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System.out.println("Matrix after sorting the Principal diagonal:");</w:t>
      </w:r>
    </w:p>
    <w:p w14:paraId="35B3FB8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lastRenderedPageBreak/>
        <w:t xml:space="preserve">        printMatrix(a, n, n);</w:t>
      </w:r>
    </w:p>
    <w:p w14:paraId="54C59A8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3BC4F14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D68DCE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public static void printMatrix(int arr[][], int m, int n) {</w:t>
      </w:r>
    </w:p>
    <w:p w14:paraId="0AF0496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m; i++) {</w:t>
      </w:r>
    </w:p>
    <w:p w14:paraId="3F3D2EC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j = 0; j &lt; n; j++) {</w:t>
      </w:r>
    </w:p>
    <w:p w14:paraId="2937E51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System.out.print(arr[i][j] + "\t");</w:t>
      </w:r>
    </w:p>
    <w:p w14:paraId="605BFBD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43DA580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w:t>
      </w:r>
    </w:p>
    <w:p w14:paraId="2A70D3D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457BFF9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410993A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t>
      </w:r>
    </w:p>
    <w:p w14:paraId="27717BC7" w14:textId="010A71C4" w:rsidR="00666302" w:rsidRPr="00666302" w:rsidRDefault="00666302" w:rsidP="00666302">
      <w:pPr>
        <w:spacing w:before="100" w:beforeAutospacing="1" w:after="100" w:afterAutospacing="1" w:line="240" w:lineRule="auto"/>
        <w:outlineLvl w:val="4"/>
        <w:rPr>
          <w:rFonts w:ascii="Times New Roman" w:eastAsia="Times New Roman" w:hAnsi="Times New Roman" w:cs="Times New Roman"/>
          <w:b/>
          <w:bCs/>
          <w:sz w:val="28"/>
          <w:szCs w:val="28"/>
          <w:lang w:eastAsia="en-IN"/>
        </w:rPr>
      </w:pPr>
    </w:p>
    <w:p w14:paraId="47A65789" w14:textId="59E3B24B" w:rsidR="00666302" w:rsidRPr="00666302" w:rsidRDefault="00666302" w:rsidP="00666302">
      <w:pPr>
        <w:spacing w:after="0" w:line="240" w:lineRule="auto"/>
        <w:rPr>
          <w:rFonts w:ascii="Times New Roman" w:eastAsia="Times New Roman" w:hAnsi="Times New Roman" w:cs="Times New Roman"/>
          <w:sz w:val="28"/>
          <w:szCs w:val="28"/>
          <w:lang w:eastAsia="en-IN"/>
        </w:rPr>
      </w:pPr>
    </w:p>
    <w:p w14:paraId="5378FF3B" w14:textId="08BB2860" w:rsidR="00666302" w:rsidRPr="00666302" w:rsidRDefault="00666302" w:rsidP="00666302">
      <w:pPr>
        <w:spacing w:after="0" w:line="240" w:lineRule="auto"/>
        <w:rPr>
          <w:rFonts w:ascii="Times New Roman" w:eastAsia="Times New Roman" w:hAnsi="Times New Roman" w:cs="Times New Roman"/>
          <w:sz w:val="28"/>
          <w:szCs w:val="28"/>
          <w:lang w:eastAsia="en-IN"/>
        </w:rPr>
      </w:pPr>
    </w:p>
    <w:p w14:paraId="63E459D1" w14:textId="0F0898E3" w:rsidR="00666302" w:rsidRPr="00666302" w:rsidRDefault="00666302" w:rsidP="00666302">
      <w:pPr>
        <w:spacing w:after="0" w:line="240" w:lineRule="auto"/>
        <w:rPr>
          <w:rFonts w:ascii="Times New Roman" w:eastAsia="Times New Roman" w:hAnsi="Times New Roman" w:cs="Times New Roman"/>
          <w:sz w:val="28"/>
          <w:szCs w:val="28"/>
          <w:lang w:eastAsia="en-IN"/>
        </w:rPr>
      </w:pPr>
    </w:p>
    <w:p w14:paraId="4A568988" w14:textId="77777777" w:rsidR="00666302" w:rsidRPr="00666302" w:rsidRDefault="00666302" w:rsidP="00666302">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t>Question 20</w:t>
      </w:r>
    </w:p>
    <w:p w14:paraId="74E701BE"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Write a program to input N and M number of names in two different single dimensional arrays A and B respectively, such that none of them have duplicate names. Merge the arrays A and B into a single array C, such that the resulting array is sorted alphabetically. Display all the three arrays.</w:t>
      </w:r>
    </w:p>
    <w:p w14:paraId="5D3ABFF8"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Test your program for the following data and some random data:</w:t>
      </w:r>
    </w:p>
    <w:p w14:paraId="31E3874E"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Sample data:</w:t>
      </w:r>
    </w:p>
    <w:p w14:paraId="00CA78A2"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Input:</w:t>
      </w:r>
      <w:r w:rsidRPr="00666302">
        <w:rPr>
          <w:rFonts w:ascii="Times New Roman" w:eastAsia="Times New Roman" w:hAnsi="Times New Roman" w:cs="Times New Roman"/>
          <w:sz w:val="28"/>
          <w:szCs w:val="28"/>
          <w:lang w:eastAsia="en-IN"/>
        </w:rPr>
        <w:br/>
        <w:t>Enter the names in array A, N = 2</w:t>
      </w:r>
      <w:r w:rsidRPr="00666302">
        <w:rPr>
          <w:rFonts w:ascii="Times New Roman" w:eastAsia="Times New Roman" w:hAnsi="Times New Roman" w:cs="Times New Roman"/>
          <w:sz w:val="28"/>
          <w:szCs w:val="28"/>
          <w:lang w:eastAsia="en-IN"/>
        </w:rPr>
        <w:br/>
        <w:t>Enter the names in array B, M = 3</w:t>
      </w:r>
      <w:r w:rsidRPr="00666302">
        <w:rPr>
          <w:rFonts w:ascii="Times New Roman" w:eastAsia="Times New Roman" w:hAnsi="Times New Roman" w:cs="Times New Roman"/>
          <w:sz w:val="28"/>
          <w:szCs w:val="28"/>
          <w:lang w:eastAsia="en-IN"/>
        </w:rPr>
        <w:br/>
        <w:t>First array: A</w:t>
      </w:r>
      <w:r w:rsidRPr="00666302">
        <w:rPr>
          <w:rFonts w:ascii="Times New Roman" w:eastAsia="Times New Roman" w:hAnsi="Times New Roman" w:cs="Times New Roman"/>
          <w:sz w:val="28"/>
          <w:szCs w:val="28"/>
          <w:lang w:eastAsia="en-IN"/>
        </w:rPr>
        <w:br/>
        <w:t>Suman</w:t>
      </w:r>
      <w:r w:rsidRPr="00666302">
        <w:rPr>
          <w:rFonts w:ascii="Times New Roman" w:eastAsia="Times New Roman" w:hAnsi="Times New Roman" w:cs="Times New Roman"/>
          <w:sz w:val="28"/>
          <w:szCs w:val="28"/>
          <w:lang w:eastAsia="en-IN"/>
        </w:rPr>
        <w:br/>
        <w:t>Anil</w:t>
      </w:r>
      <w:r w:rsidRPr="00666302">
        <w:rPr>
          <w:rFonts w:ascii="Times New Roman" w:eastAsia="Times New Roman" w:hAnsi="Times New Roman" w:cs="Times New Roman"/>
          <w:sz w:val="28"/>
          <w:szCs w:val="28"/>
          <w:lang w:eastAsia="en-IN"/>
        </w:rPr>
        <w:br/>
        <w:t>Second array: B</w:t>
      </w:r>
      <w:r w:rsidRPr="00666302">
        <w:rPr>
          <w:rFonts w:ascii="Times New Roman" w:eastAsia="Times New Roman" w:hAnsi="Times New Roman" w:cs="Times New Roman"/>
          <w:sz w:val="28"/>
          <w:szCs w:val="28"/>
          <w:lang w:eastAsia="en-IN"/>
        </w:rPr>
        <w:br/>
        <w:t>Usha</w:t>
      </w:r>
      <w:r w:rsidRPr="00666302">
        <w:rPr>
          <w:rFonts w:ascii="Times New Roman" w:eastAsia="Times New Roman" w:hAnsi="Times New Roman" w:cs="Times New Roman"/>
          <w:sz w:val="28"/>
          <w:szCs w:val="28"/>
          <w:lang w:eastAsia="en-IN"/>
        </w:rPr>
        <w:br/>
        <w:t>Sachin</w:t>
      </w:r>
      <w:r w:rsidRPr="00666302">
        <w:rPr>
          <w:rFonts w:ascii="Times New Roman" w:eastAsia="Times New Roman" w:hAnsi="Times New Roman" w:cs="Times New Roman"/>
          <w:sz w:val="28"/>
          <w:szCs w:val="28"/>
          <w:lang w:eastAsia="en-IN"/>
        </w:rPr>
        <w:br/>
        <w:t>John</w:t>
      </w:r>
    </w:p>
    <w:p w14:paraId="7282824A"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Output:</w:t>
      </w:r>
      <w:r w:rsidRPr="00666302">
        <w:rPr>
          <w:rFonts w:ascii="Times New Roman" w:eastAsia="Times New Roman" w:hAnsi="Times New Roman" w:cs="Times New Roman"/>
          <w:sz w:val="28"/>
          <w:szCs w:val="28"/>
          <w:lang w:eastAsia="en-IN"/>
        </w:rPr>
        <w:br/>
        <w:t>Sorted Merged array: C</w:t>
      </w:r>
      <w:r w:rsidRPr="00666302">
        <w:rPr>
          <w:rFonts w:ascii="Times New Roman" w:eastAsia="Times New Roman" w:hAnsi="Times New Roman" w:cs="Times New Roman"/>
          <w:sz w:val="28"/>
          <w:szCs w:val="28"/>
          <w:lang w:eastAsia="en-IN"/>
        </w:rPr>
        <w:br/>
        <w:t>Anil</w:t>
      </w:r>
      <w:r w:rsidRPr="00666302">
        <w:rPr>
          <w:rFonts w:ascii="Times New Roman" w:eastAsia="Times New Roman" w:hAnsi="Times New Roman" w:cs="Times New Roman"/>
          <w:sz w:val="28"/>
          <w:szCs w:val="28"/>
          <w:lang w:eastAsia="en-IN"/>
        </w:rPr>
        <w:br/>
      </w:r>
      <w:r w:rsidRPr="00666302">
        <w:rPr>
          <w:rFonts w:ascii="Times New Roman" w:eastAsia="Times New Roman" w:hAnsi="Times New Roman" w:cs="Times New Roman"/>
          <w:sz w:val="28"/>
          <w:szCs w:val="28"/>
          <w:lang w:eastAsia="en-IN"/>
        </w:rPr>
        <w:lastRenderedPageBreak/>
        <w:t>John</w:t>
      </w:r>
      <w:r w:rsidRPr="00666302">
        <w:rPr>
          <w:rFonts w:ascii="Times New Roman" w:eastAsia="Times New Roman" w:hAnsi="Times New Roman" w:cs="Times New Roman"/>
          <w:sz w:val="28"/>
          <w:szCs w:val="28"/>
          <w:lang w:eastAsia="en-IN"/>
        </w:rPr>
        <w:br/>
        <w:t>Sachin</w:t>
      </w:r>
      <w:r w:rsidRPr="00666302">
        <w:rPr>
          <w:rFonts w:ascii="Times New Roman" w:eastAsia="Times New Roman" w:hAnsi="Times New Roman" w:cs="Times New Roman"/>
          <w:sz w:val="28"/>
          <w:szCs w:val="28"/>
          <w:lang w:eastAsia="en-IN"/>
        </w:rPr>
        <w:br/>
        <w:t>Suman</w:t>
      </w:r>
      <w:r w:rsidRPr="00666302">
        <w:rPr>
          <w:rFonts w:ascii="Times New Roman" w:eastAsia="Times New Roman" w:hAnsi="Times New Roman" w:cs="Times New Roman"/>
          <w:sz w:val="28"/>
          <w:szCs w:val="28"/>
          <w:lang w:eastAsia="en-IN"/>
        </w:rPr>
        <w:br/>
        <w:t>Usha</w:t>
      </w:r>
      <w:r w:rsidRPr="00666302">
        <w:rPr>
          <w:rFonts w:ascii="Times New Roman" w:eastAsia="Times New Roman" w:hAnsi="Times New Roman" w:cs="Times New Roman"/>
          <w:sz w:val="28"/>
          <w:szCs w:val="28"/>
          <w:lang w:eastAsia="en-IN"/>
        </w:rPr>
        <w:br/>
        <w:t>Sorted First array: A</w:t>
      </w:r>
      <w:r w:rsidRPr="00666302">
        <w:rPr>
          <w:rFonts w:ascii="Times New Roman" w:eastAsia="Times New Roman" w:hAnsi="Times New Roman" w:cs="Times New Roman"/>
          <w:sz w:val="28"/>
          <w:szCs w:val="28"/>
          <w:lang w:eastAsia="en-IN"/>
        </w:rPr>
        <w:br/>
        <w:t>Anil</w:t>
      </w:r>
      <w:r w:rsidRPr="00666302">
        <w:rPr>
          <w:rFonts w:ascii="Times New Roman" w:eastAsia="Times New Roman" w:hAnsi="Times New Roman" w:cs="Times New Roman"/>
          <w:sz w:val="28"/>
          <w:szCs w:val="28"/>
          <w:lang w:eastAsia="en-IN"/>
        </w:rPr>
        <w:br/>
        <w:t>Suman</w:t>
      </w:r>
      <w:r w:rsidRPr="00666302">
        <w:rPr>
          <w:rFonts w:ascii="Times New Roman" w:eastAsia="Times New Roman" w:hAnsi="Times New Roman" w:cs="Times New Roman"/>
          <w:sz w:val="28"/>
          <w:szCs w:val="28"/>
          <w:lang w:eastAsia="en-IN"/>
        </w:rPr>
        <w:br/>
        <w:t>Sorted Second array: B</w:t>
      </w:r>
      <w:r w:rsidRPr="00666302">
        <w:rPr>
          <w:rFonts w:ascii="Times New Roman" w:eastAsia="Times New Roman" w:hAnsi="Times New Roman" w:cs="Times New Roman"/>
          <w:sz w:val="28"/>
          <w:szCs w:val="28"/>
          <w:lang w:eastAsia="en-IN"/>
        </w:rPr>
        <w:br/>
        <w:t>John</w:t>
      </w:r>
      <w:r w:rsidRPr="00666302">
        <w:rPr>
          <w:rFonts w:ascii="Times New Roman" w:eastAsia="Times New Roman" w:hAnsi="Times New Roman" w:cs="Times New Roman"/>
          <w:sz w:val="28"/>
          <w:szCs w:val="28"/>
          <w:lang w:eastAsia="en-IN"/>
        </w:rPr>
        <w:br/>
        <w:t>Sachin</w:t>
      </w:r>
      <w:r w:rsidRPr="00666302">
        <w:rPr>
          <w:rFonts w:ascii="Times New Roman" w:eastAsia="Times New Roman" w:hAnsi="Times New Roman" w:cs="Times New Roman"/>
          <w:sz w:val="28"/>
          <w:szCs w:val="28"/>
          <w:lang w:eastAsia="en-IN"/>
        </w:rPr>
        <w:br/>
        <w:t>Usha</w:t>
      </w:r>
    </w:p>
    <w:p w14:paraId="13CD4DDE"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Solution</w:t>
      </w:r>
    </w:p>
    <w:p w14:paraId="4630FBC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import java.util.Scanner;</w:t>
      </w:r>
    </w:p>
    <w:p w14:paraId="603757E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46353B79" w14:textId="34F1805A"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public class SDANames</w:t>
      </w:r>
    </w:p>
    <w:p w14:paraId="03376E0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t>
      </w:r>
    </w:p>
    <w:p w14:paraId="0084803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public static void main(String args[]) {</w:t>
      </w:r>
    </w:p>
    <w:p w14:paraId="7637CC5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Scanner in = new Scanner(System.in);</w:t>
      </w:r>
    </w:p>
    <w:p w14:paraId="55A7414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System.out.print("Enter the names in array A, N = ");</w:t>
      </w:r>
    </w:p>
    <w:p w14:paraId="0C80FF0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n = in.nextInt();</w:t>
      </w:r>
    </w:p>
    <w:p w14:paraId="4BC4005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System.out.print("Enter the names in array B, M = ");</w:t>
      </w:r>
    </w:p>
    <w:p w14:paraId="394DD2D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m = in.nextInt();</w:t>
      </w:r>
    </w:p>
    <w:p w14:paraId="799D3AC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in.nextLine();</w:t>
      </w:r>
    </w:p>
    <w:p w14:paraId="1FE577A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412C2FE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String a[] = new String[n];</w:t>
      </w:r>
    </w:p>
    <w:p w14:paraId="5735F8B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String b[] = new String[m];</w:t>
      </w:r>
    </w:p>
    <w:p w14:paraId="4C93A23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String c[] = new String[m+n];</w:t>
      </w:r>
    </w:p>
    <w:p w14:paraId="56C28C4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08CE63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System.out.println("First array: A");</w:t>
      </w:r>
    </w:p>
    <w:p w14:paraId="3867FAE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n; i++) {</w:t>
      </w:r>
    </w:p>
    <w:p w14:paraId="081181F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String name = in.nextLine();</w:t>
      </w:r>
    </w:p>
    <w:p w14:paraId="22B3539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j  = i - 1; j &gt;= 0; j--) {</w:t>
      </w:r>
    </w:p>
    <w:p w14:paraId="549BB66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(a[j].equalsIgnoreCase(name)) {</w:t>
      </w:r>
    </w:p>
    <w:p w14:paraId="74B17DB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System.out.println(name + " already present in array");</w:t>
      </w:r>
    </w:p>
    <w:p w14:paraId="583179D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return;</w:t>
      </w:r>
    </w:p>
    <w:p w14:paraId="7D1C710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    </w:t>
      </w:r>
    </w:p>
    <w:p w14:paraId="47298C7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FFE603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7CBDCD2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a[i] = name;</w:t>
      </w:r>
    </w:p>
    <w:p w14:paraId="18756E8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6C1ECF0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74F9BF3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lastRenderedPageBreak/>
        <w:t xml:space="preserve">        System.out.println("Second array: B");</w:t>
      </w:r>
    </w:p>
    <w:p w14:paraId="2C28D81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m; i++) {</w:t>
      </w:r>
    </w:p>
    <w:p w14:paraId="35F634E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String name = in.nextLine();</w:t>
      </w:r>
    </w:p>
    <w:p w14:paraId="41597B1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20D4A33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k = 0; k &lt; n; k++) {</w:t>
      </w:r>
    </w:p>
    <w:p w14:paraId="18851CE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(a[k].equalsIgnoreCase(name)) {</w:t>
      </w:r>
    </w:p>
    <w:p w14:paraId="45B2100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System.out.println(name + " already present in array");</w:t>
      </w:r>
    </w:p>
    <w:p w14:paraId="5B1C9A2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return;</w:t>
      </w:r>
    </w:p>
    <w:p w14:paraId="7353A9C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6BA62E8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61540A6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7020A42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j = i - 1; j &gt;= 0; j--) {</w:t>
      </w:r>
    </w:p>
    <w:p w14:paraId="2F47557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(b[j].equalsIgnoreCase(name)) {</w:t>
      </w:r>
    </w:p>
    <w:p w14:paraId="5EA6D80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System.out.println(name + " already present in array");</w:t>
      </w:r>
    </w:p>
    <w:p w14:paraId="41B9580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return;</w:t>
      </w:r>
    </w:p>
    <w:p w14:paraId="7E740C0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  </w:t>
      </w:r>
    </w:p>
    <w:p w14:paraId="44FEDE9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0AECDA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4D1373D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b[i] = name;</w:t>
      </w:r>
    </w:p>
    <w:p w14:paraId="7E504E4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69D80E8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20B219F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sortArray(a);</w:t>
      </w:r>
    </w:p>
    <w:p w14:paraId="6B9A4F0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sortArray(b);</w:t>
      </w:r>
    </w:p>
    <w:p w14:paraId="19D5970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aIdx = 0, bIdx = 0;</w:t>
      </w:r>
    </w:p>
    <w:p w14:paraId="320FD44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244EFDA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//Merge the arrays preserving the sorting</w:t>
      </w:r>
    </w:p>
    <w:p w14:paraId="0566F94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m+n; i++) {            </w:t>
      </w:r>
    </w:p>
    <w:p w14:paraId="5A75859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(aIdx == n || a[aIdx].compareToIgnoreCase(b[bIdx]) &gt; 0) {</w:t>
      </w:r>
    </w:p>
    <w:p w14:paraId="69939EB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c[i] = b[bIdx];</w:t>
      </w:r>
    </w:p>
    <w:p w14:paraId="5F3BD12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bIdx++;</w:t>
      </w:r>
    </w:p>
    <w:p w14:paraId="14D3B1B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856811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else if (bIdx == m || b[bIdx].compareToIgnoreCase(a[aIdx]) &gt; 0) {</w:t>
      </w:r>
    </w:p>
    <w:p w14:paraId="49A2481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c[i] = a[aIdx];</w:t>
      </w:r>
    </w:p>
    <w:p w14:paraId="71B5395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aIdx++;</w:t>
      </w:r>
    </w:p>
    <w:p w14:paraId="50653F9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5744F88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BFFB5E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6BF31F3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System.out.println("Sorted Merged array: C");</w:t>
      </w:r>
    </w:p>
    <w:p w14:paraId="69022E5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printArray(c);</w:t>
      </w:r>
    </w:p>
    <w:p w14:paraId="13B8AF0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2F1F56D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System.out.println("Sorted First array: A");</w:t>
      </w:r>
    </w:p>
    <w:p w14:paraId="605351E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printArray(a);</w:t>
      </w:r>
    </w:p>
    <w:p w14:paraId="7779853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BF8BD0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lastRenderedPageBreak/>
        <w:t xml:space="preserve">        System.out.println("Sorted Second array: B");</w:t>
      </w:r>
    </w:p>
    <w:p w14:paraId="607900A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printArray(b);</w:t>
      </w:r>
    </w:p>
    <w:p w14:paraId="1D1BB0B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4A57E58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290C4B1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public static void sortArray(String arr[]) {</w:t>
      </w:r>
    </w:p>
    <w:p w14:paraId="57A9D1A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arr.length; i++) {</w:t>
      </w:r>
    </w:p>
    <w:p w14:paraId="28DBD54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j = 1; j &lt; arr.length - i; j++) {</w:t>
      </w:r>
    </w:p>
    <w:p w14:paraId="1491925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(arr[j - 1].compareToIgnoreCase(arr[j]) &gt; 0) {</w:t>
      </w:r>
    </w:p>
    <w:p w14:paraId="2FA8822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String t = arr[j - 1];</w:t>
      </w:r>
    </w:p>
    <w:p w14:paraId="6E96DF5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arr[j - 1] = arr[j];</w:t>
      </w:r>
    </w:p>
    <w:p w14:paraId="2D04365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arr[j] = t;</w:t>
      </w:r>
    </w:p>
    <w:p w14:paraId="15A5D17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561B9F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  </w:t>
      </w:r>
    </w:p>
    <w:p w14:paraId="61281C9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5ADE6B6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21CA58D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6ABFA39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public static void printArray(String arr[]) {</w:t>
      </w:r>
    </w:p>
    <w:p w14:paraId="54F4F15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arr.length; i++) {</w:t>
      </w:r>
    </w:p>
    <w:p w14:paraId="53DB63A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System.out.println(arr[i]);</w:t>
      </w:r>
    </w:p>
    <w:p w14:paraId="228A0D3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2529451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3B4BEB2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t>
      </w:r>
    </w:p>
    <w:p w14:paraId="6A891DAB" w14:textId="3615BFBE" w:rsidR="00666302" w:rsidRPr="00666302" w:rsidRDefault="00666302" w:rsidP="00666302">
      <w:pPr>
        <w:spacing w:before="100" w:beforeAutospacing="1" w:after="100" w:afterAutospacing="1" w:line="240" w:lineRule="auto"/>
        <w:outlineLvl w:val="4"/>
        <w:rPr>
          <w:rFonts w:ascii="Times New Roman" w:eastAsia="Times New Roman" w:hAnsi="Times New Roman" w:cs="Times New Roman"/>
          <w:b/>
          <w:bCs/>
          <w:sz w:val="28"/>
          <w:szCs w:val="28"/>
          <w:lang w:eastAsia="en-IN"/>
        </w:rPr>
      </w:pPr>
    </w:p>
    <w:p w14:paraId="2944158B" w14:textId="7B69B15D" w:rsidR="00666302" w:rsidRPr="00666302" w:rsidRDefault="00666302" w:rsidP="00666302">
      <w:pPr>
        <w:spacing w:after="0" w:line="240" w:lineRule="auto"/>
        <w:rPr>
          <w:rFonts w:ascii="Times New Roman" w:eastAsia="Times New Roman" w:hAnsi="Times New Roman" w:cs="Times New Roman"/>
          <w:sz w:val="28"/>
          <w:szCs w:val="28"/>
          <w:lang w:eastAsia="en-IN"/>
        </w:rPr>
      </w:pPr>
    </w:p>
    <w:p w14:paraId="33FB48F8" w14:textId="77777777" w:rsidR="00666302" w:rsidRPr="00666302" w:rsidRDefault="00666302" w:rsidP="00666302">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t>Question 21</w:t>
      </w:r>
    </w:p>
    <w:p w14:paraId="4A2B12E8"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Numbers have different representations depending on the bases on which they are expressed. For example, in base 3, the number 12 is written as 110 (1 x 3</w:t>
      </w:r>
      <w:r w:rsidRPr="00666302">
        <w:rPr>
          <w:rFonts w:ascii="Times New Roman" w:eastAsia="Times New Roman" w:hAnsi="Times New Roman" w:cs="Times New Roman"/>
          <w:sz w:val="28"/>
          <w:szCs w:val="28"/>
          <w:vertAlign w:val="superscript"/>
          <w:lang w:eastAsia="en-IN"/>
        </w:rPr>
        <w:t>2</w:t>
      </w:r>
      <w:r w:rsidRPr="00666302">
        <w:rPr>
          <w:rFonts w:ascii="Times New Roman" w:eastAsia="Times New Roman" w:hAnsi="Times New Roman" w:cs="Times New Roman"/>
          <w:sz w:val="28"/>
          <w:szCs w:val="28"/>
          <w:lang w:eastAsia="en-IN"/>
        </w:rPr>
        <w:t xml:space="preserve"> + 1 x 3</w:t>
      </w:r>
      <w:r w:rsidRPr="00666302">
        <w:rPr>
          <w:rFonts w:ascii="Times New Roman" w:eastAsia="Times New Roman" w:hAnsi="Times New Roman" w:cs="Times New Roman"/>
          <w:sz w:val="28"/>
          <w:szCs w:val="28"/>
          <w:vertAlign w:val="superscript"/>
          <w:lang w:eastAsia="en-IN"/>
        </w:rPr>
        <w:t>1</w:t>
      </w:r>
      <w:r w:rsidRPr="00666302">
        <w:rPr>
          <w:rFonts w:ascii="Times New Roman" w:eastAsia="Times New Roman" w:hAnsi="Times New Roman" w:cs="Times New Roman"/>
          <w:sz w:val="28"/>
          <w:szCs w:val="28"/>
          <w:lang w:eastAsia="en-IN"/>
        </w:rPr>
        <w:t xml:space="preserve"> + 0 x 3</w:t>
      </w:r>
      <w:r w:rsidRPr="00666302">
        <w:rPr>
          <w:rFonts w:ascii="Times New Roman" w:eastAsia="Times New Roman" w:hAnsi="Times New Roman" w:cs="Times New Roman"/>
          <w:sz w:val="28"/>
          <w:szCs w:val="28"/>
          <w:vertAlign w:val="superscript"/>
          <w:lang w:eastAsia="en-IN"/>
        </w:rPr>
        <w:t>0</w:t>
      </w:r>
      <w:r w:rsidRPr="00666302">
        <w:rPr>
          <w:rFonts w:ascii="Times New Roman" w:eastAsia="Times New Roman" w:hAnsi="Times New Roman" w:cs="Times New Roman"/>
          <w:sz w:val="28"/>
          <w:szCs w:val="28"/>
          <w:lang w:eastAsia="en-IN"/>
        </w:rPr>
        <w:t>) but base 8 it is written as 14 (1 x 8</w:t>
      </w:r>
      <w:r w:rsidRPr="00666302">
        <w:rPr>
          <w:rFonts w:ascii="Times New Roman" w:eastAsia="Times New Roman" w:hAnsi="Times New Roman" w:cs="Times New Roman"/>
          <w:sz w:val="28"/>
          <w:szCs w:val="28"/>
          <w:vertAlign w:val="superscript"/>
          <w:lang w:eastAsia="en-IN"/>
        </w:rPr>
        <w:t>1</w:t>
      </w:r>
      <w:r w:rsidRPr="00666302">
        <w:rPr>
          <w:rFonts w:ascii="Times New Roman" w:eastAsia="Times New Roman" w:hAnsi="Times New Roman" w:cs="Times New Roman"/>
          <w:sz w:val="28"/>
          <w:szCs w:val="28"/>
          <w:lang w:eastAsia="en-IN"/>
        </w:rPr>
        <w:t xml:space="preserve"> + 4 x 8</w:t>
      </w:r>
      <w:r w:rsidRPr="00666302">
        <w:rPr>
          <w:rFonts w:ascii="Times New Roman" w:eastAsia="Times New Roman" w:hAnsi="Times New Roman" w:cs="Times New Roman"/>
          <w:sz w:val="28"/>
          <w:szCs w:val="28"/>
          <w:vertAlign w:val="superscript"/>
          <w:lang w:eastAsia="en-IN"/>
        </w:rPr>
        <w:t>0</w:t>
      </w:r>
      <w:r w:rsidRPr="00666302">
        <w:rPr>
          <w:rFonts w:ascii="Times New Roman" w:eastAsia="Times New Roman" w:hAnsi="Times New Roman" w:cs="Times New Roman"/>
          <w:sz w:val="28"/>
          <w:szCs w:val="28"/>
          <w:lang w:eastAsia="en-IN"/>
        </w:rPr>
        <w:t>).</w:t>
      </w:r>
    </w:p>
    <w:p w14:paraId="71812CB0"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Consider for example, the integers 12 and 5. Certainly these are not equal if base 10 is used for each. But suppose, 12 was a base 3 number and 5 was a base 6 number then, 12 base 3 = 1 x 3</w:t>
      </w:r>
      <w:r w:rsidRPr="00666302">
        <w:rPr>
          <w:rFonts w:ascii="Times New Roman" w:eastAsia="Times New Roman" w:hAnsi="Times New Roman" w:cs="Times New Roman"/>
          <w:sz w:val="28"/>
          <w:szCs w:val="28"/>
          <w:vertAlign w:val="superscript"/>
          <w:lang w:eastAsia="en-IN"/>
        </w:rPr>
        <w:t>1</w:t>
      </w:r>
      <w:r w:rsidRPr="00666302">
        <w:rPr>
          <w:rFonts w:ascii="Times New Roman" w:eastAsia="Times New Roman" w:hAnsi="Times New Roman" w:cs="Times New Roman"/>
          <w:sz w:val="28"/>
          <w:szCs w:val="28"/>
          <w:lang w:eastAsia="en-IN"/>
        </w:rPr>
        <w:t xml:space="preserve"> + 2 x 3</w:t>
      </w:r>
      <w:r w:rsidRPr="00666302">
        <w:rPr>
          <w:rFonts w:ascii="Times New Roman" w:eastAsia="Times New Roman" w:hAnsi="Times New Roman" w:cs="Times New Roman"/>
          <w:sz w:val="28"/>
          <w:szCs w:val="28"/>
          <w:vertAlign w:val="superscript"/>
          <w:lang w:eastAsia="en-IN"/>
        </w:rPr>
        <w:t>0</w:t>
      </w:r>
      <w:r w:rsidRPr="00666302">
        <w:rPr>
          <w:rFonts w:ascii="Times New Roman" w:eastAsia="Times New Roman" w:hAnsi="Times New Roman" w:cs="Times New Roman"/>
          <w:sz w:val="28"/>
          <w:szCs w:val="28"/>
          <w:lang w:eastAsia="en-IN"/>
        </w:rPr>
        <w:t>, or 5 base 6 or base 10 (5 in any base is equal to 5 base 10). So, 12 and 5 can be equal if you select the right bases for each of them.</w:t>
      </w:r>
    </w:p>
    <w:p w14:paraId="039C570C"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Write a program to input two integers x and y and calculate the smallest base for x and smallest base for y (likely different from x) so that x and y represent the same value. The base associated with x and y will be between 1 and 20 (both inclusive). In representing these numbers, the digits 0 to 9 have their usual </w:t>
      </w:r>
      <w:r w:rsidRPr="00666302">
        <w:rPr>
          <w:rFonts w:ascii="Times New Roman" w:eastAsia="Times New Roman" w:hAnsi="Times New Roman" w:cs="Times New Roman"/>
          <w:sz w:val="28"/>
          <w:szCs w:val="28"/>
          <w:lang w:eastAsia="en-IN"/>
        </w:rPr>
        <w:lastRenderedPageBreak/>
        <w:t>decimal interpretations. The upper case letters from A to J represent digits 10 to 19 respectively.</w:t>
      </w:r>
    </w:p>
    <w:p w14:paraId="1FC42B9F"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Test your program for the following data and some random data.</w:t>
      </w:r>
    </w:p>
    <w:p w14:paraId="43CA3872"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Sample Data</w:t>
      </w:r>
    </w:p>
    <w:p w14:paraId="3FE44468"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Input:</w:t>
      </w:r>
      <w:r w:rsidRPr="00666302">
        <w:rPr>
          <w:rFonts w:ascii="Times New Roman" w:eastAsia="Times New Roman" w:hAnsi="Times New Roman" w:cs="Times New Roman"/>
          <w:sz w:val="28"/>
          <w:szCs w:val="28"/>
          <w:lang w:eastAsia="en-IN"/>
        </w:rPr>
        <w:br/>
        <w:t>x=12, y=5</w:t>
      </w:r>
    </w:p>
    <w:p w14:paraId="33211F33"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Output:</w:t>
      </w:r>
      <w:r w:rsidRPr="00666302">
        <w:rPr>
          <w:rFonts w:ascii="Times New Roman" w:eastAsia="Times New Roman" w:hAnsi="Times New Roman" w:cs="Times New Roman"/>
          <w:sz w:val="28"/>
          <w:szCs w:val="28"/>
          <w:lang w:eastAsia="en-IN"/>
        </w:rPr>
        <w:br/>
        <w:t>12 (base 3)=5 (base 6)</w:t>
      </w:r>
    </w:p>
    <w:p w14:paraId="18B6C411"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Input:</w:t>
      </w:r>
      <w:r w:rsidRPr="00666302">
        <w:rPr>
          <w:rFonts w:ascii="Times New Roman" w:eastAsia="Times New Roman" w:hAnsi="Times New Roman" w:cs="Times New Roman"/>
          <w:sz w:val="28"/>
          <w:szCs w:val="28"/>
          <w:lang w:eastAsia="en-IN"/>
        </w:rPr>
        <w:br/>
        <w:t>x=10, y=A</w:t>
      </w:r>
    </w:p>
    <w:p w14:paraId="368C802A"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Output:</w:t>
      </w:r>
      <w:r w:rsidRPr="00666302">
        <w:rPr>
          <w:rFonts w:ascii="Times New Roman" w:eastAsia="Times New Roman" w:hAnsi="Times New Roman" w:cs="Times New Roman"/>
          <w:sz w:val="28"/>
          <w:szCs w:val="28"/>
          <w:lang w:eastAsia="en-IN"/>
        </w:rPr>
        <w:br/>
        <w:t>10 (base 10)=A (base 11)</w:t>
      </w:r>
    </w:p>
    <w:p w14:paraId="471DA9BE"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Input:</w:t>
      </w:r>
      <w:r w:rsidRPr="00666302">
        <w:rPr>
          <w:rFonts w:ascii="Times New Roman" w:eastAsia="Times New Roman" w:hAnsi="Times New Roman" w:cs="Times New Roman"/>
          <w:sz w:val="28"/>
          <w:szCs w:val="28"/>
          <w:lang w:eastAsia="en-IN"/>
        </w:rPr>
        <w:br/>
        <w:t>x=12, y=34</w:t>
      </w:r>
    </w:p>
    <w:p w14:paraId="5805B9BC"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Output:</w:t>
      </w:r>
      <w:r w:rsidRPr="00666302">
        <w:rPr>
          <w:rFonts w:ascii="Times New Roman" w:eastAsia="Times New Roman" w:hAnsi="Times New Roman" w:cs="Times New Roman"/>
          <w:sz w:val="28"/>
          <w:szCs w:val="28"/>
          <w:lang w:eastAsia="en-IN"/>
        </w:rPr>
        <w:br/>
      </w:r>
      <w:del w:id="2" w:author="Unknown">
        <w:r w:rsidRPr="00666302">
          <w:rPr>
            <w:rFonts w:ascii="Times New Roman" w:eastAsia="Times New Roman" w:hAnsi="Times New Roman" w:cs="Times New Roman"/>
            <w:sz w:val="28"/>
            <w:szCs w:val="28"/>
            <w:lang w:eastAsia="en-IN"/>
          </w:rPr>
          <w:delText>12 (base 8) = 34 (base 2)</w:delText>
        </w:r>
      </w:del>
      <w:r w:rsidRPr="00666302">
        <w:rPr>
          <w:rFonts w:ascii="Times New Roman" w:eastAsia="Times New Roman" w:hAnsi="Times New Roman" w:cs="Times New Roman"/>
          <w:sz w:val="28"/>
          <w:szCs w:val="28"/>
          <w:lang w:eastAsia="en-IN"/>
        </w:rPr>
        <w:br/>
        <w:t>12 (base 17) = 34 (base 5)</w:t>
      </w:r>
      <w:r w:rsidRPr="00666302">
        <w:rPr>
          <w:rFonts w:ascii="Times New Roman" w:eastAsia="Times New Roman" w:hAnsi="Times New Roman" w:cs="Times New Roman"/>
          <w:sz w:val="28"/>
          <w:szCs w:val="28"/>
          <w:lang w:eastAsia="en-IN"/>
        </w:rPr>
        <w:br/>
        <w:t>[</w:t>
      </w:r>
      <w:r w:rsidRPr="00666302">
        <w:rPr>
          <w:rFonts w:ascii="Cambria Math" w:eastAsia="Times New Roman" w:hAnsi="Cambria Math" w:cs="Cambria Math"/>
          <w:sz w:val="28"/>
          <w:szCs w:val="28"/>
          <w:lang w:eastAsia="en-IN"/>
        </w:rPr>
        <w:t>∵</w:t>
      </w:r>
      <w:r w:rsidRPr="00666302">
        <w:rPr>
          <w:rFonts w:ascii="Times New Roman" w:eastAsia="Times New Roman" w:hAnsi="Times New Roman" w:cs="Times New Roman"/>
          <w:sz w:val="28"/>
          <w:szCs w:val="28"/>
          <w:lang w:eastAsia="en-IN"/>
        </w:rPr>
        <w:t xml:space="preserve"> 34 (base 2) is not valid as only 0 &amp; 1 are allowed in base 2]</w:t>
      </w:r>
    </w:p>
    <w:p w14:paraId="6EB347B9"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Input:</w:t>
      </w:r>
      <w:r w:rsidRPr="00666302">
        <w:rPr>
          <w:rFonts w:ascii="Times New Roman" w:eastAsia="Times New Roman" w:hAnsi="Times New Roman" w:cs="Times New Roman"/>
          <w:sz w:val="28"/>
          <w:szCs w:val="28"/>
          <w:lang w:eastAsia="en-IN"/>
        </w:rPr>
        <w:br/>
        <w:t>x=123, y=456</w:t>
      </w:r>
    </w:p>
    <w:p w14:paraId="6ED369A8"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Output:</w:t>
      </w:r>
      <w:r w:rsidRPr="00666302">
        <w:rPr>
          <w:rFonts w:ascii="Times New Roman" w:eastAsia="Times New Roman" w:hAnsi="Times New Roman" w:cs="Times New Roman"/>
          <w:sz w:val="28"/>
          <w:szCs w:val="28"/>
          <w:lang w:eastAsia="en-IN"/>
        </w:rPr>
        <w:br/>
        <w:t>123 is not equal to 456 in any base between 2 to 20</w:t>
      </w:r>
    </w:p>
    <w:p w14:paraId="3F895023"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Input:</w:t>
      </w:r>
      <w:r w:rsidRPr="00666302">
        <w:rPr>
          <w:rFonts w:ascii="Times New Roman" w:eastAsia="Times New Roman" w:hAnsi="Times New Roman" w:cs="Times New Roman"/>
          <w:sz w:val="28"/>
          <w:szCs w:val="28"/>
          <w:lang w:eastAsia="en-IN"/>
        </w:rPr>
        <w:br/>
        <w:t>x=42, y=36</w:t>
      </w:r>
    </w:p>
    <w:p w14:paraId="11D41D2B"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Output:</w:t>
      </w:r>
      <w:r w:rsidRPr="00666302">
        <w:rPr>
          <w:rFonts w:ascii="Times New Roman" w:eastAsia="Times New Roman" w:hAnsi="Times New Roman" w:cs="Times New Roman"/>
          <w:sz w:val="28"/>
          <w:szCs w:val="28"/>
          <w:lang w:eastAsia="en-IN"/>
        </w:rPr>
        <w:br/>
        <w:t>42 (base 7) = 36 (base 8)</w:t>
      </w:r>
    </w:p>
    <w:p w14:paraId="116FB4EB"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Solution</w:t>
      </w:r>
    </w:p>
    <w:p w14:paraId="057C5AF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import java.util.Scanner;</w:t>
      </w:r>
    </w:p>
    <w:p w14:paraId="0EBB578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441AAC8A" w14:textId="07A4505E"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public class FindBase</w:t>
      </w:r>
    </w:p>
    <w:p w14:paraId="4E5A0EB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t>
      </w:r>
    </w:p>
    <w:p w14:paraId="6FF246A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lastRenderedPageBreak/>
        <w:t xml:space="preserve">    public static void main(String args[]) {</w:t>
      </w:r>
    </w:p>
    <w:p w14:paraId="3C8CA6B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Scanner in = new Scanner(System.in);</w:t>
      </w:r>
    </w:p>
    <w:p w14:paraId="7AE5A47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System.out.print("Enter x: ");</w:t>
      </w:r>
    </w:p>
    <w:p w14:paraId="56E309C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String x = in.nextLine();</w:t>
      </w:r>
    </w:p>
    <w:p w14:paraId="5EF9DE4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System.out.print("Enter y: ");</w:t>
      </w:r>
    </w:p>
    <w:p w14:paraId="32D1D16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String y = in.nextLine();</w:t>
      </w:r>
    </w:p>
    <w:p w14:paraId="365AC39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530F598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xMax = getHighestDigit(x);</w:t>
      </w:r>
    </w:p>
    <w:p w14:paraId="0EEA03F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yMax = getHighestDigit(y);</w:t>
      </w:r>
    </w:p>
    <w:p w14:paraId="42A784A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2F98FE0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boolean found = false;</w:t>
      </w:r>
    </w:p>
    <w:p w14:paraId="1B55C94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decimalArr[] = new int[20];</w:t>
      </w:r>
    </w:p>
    <w:p w14:paraId="4516885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C7A827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xMax; i &lt; 20; i++) {</w:t>
      </w:r>
    </w:p>
    <w:p w14:paraId="52EC2D4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decimalArr[i] = convertToDecimal(x, i+1);</w:t>
      </w:r>
    </w:p>
    <w:p w14:paraId="4990F38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58DB3E8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6DF9F17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yMax; i &lt; 20; i++) {</w:t>
      </w:r>
    </w:p>
    <w:p w14:paraId="28B1662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38A9C79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t = convertToDecimal(y, i+1);</w:t>
      </w:r>
    </w:p>
    <w:p w14:paraId="645B576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F35F3C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j = xMax; j &lt; 20; j++) {</w:t>
      </w:r>
    </w:p>
    <w:p w14:paraId="73D6B4F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(t == decimalArr[j]) {</w:t>
      </w:r>
    </w:p>
    <w:p w14:paraId="0EE9827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found = true;</w:t>
      </w:r>
    </w:p>
    <w:p w14:paraId="2F3E9FC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System.out.println(x + " (base " + (j+1) + ") = " </w:t>
      </w:r>
    </w:p>
    <w:p w14:paraId="1084E7B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 y + " (base " + (i+1) + ")");</w:t>
      </w:r>
    </w:p>
    <w:p w14:paraId="55B94CF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break;</w:t>
      </w:r>
    </w:p>
    <w:p w14:paraId="40C972A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B400D8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3353582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F6A53F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(found) {</w:t>
      </w:r>
    </w:p>
    <w:p w14:paraId="4D233B1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break;</w:t>
      </w:r>
    </w:p>
    <w:p w14:paraId="5B9EA27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6FCBA98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7332F13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45C90B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(!found) {</w:t>
      </w:r>
    </w:p>
    <w:p w14:paraId="6E2980B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System.out.println(x + " is not equal to " </w:t>
      </w:r>
    </w:p>
    <w:p w14:paraId="493B04E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 y + " in any base\nbetween 2 to 20");</w:t>
      </w:r>
    </w:p>
    <w:p w14:paraId="7838F76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3C77F53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610663C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4D2F3A6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public static int convertToDecimal(String numStr, int base) {</w:t>
      </w:r>
    </w:p>
    <w:p w14:paraId="27E0BBE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num = 0;</w:t>
      </w:r>
    </w:p>
    <w:p w14:paraId="7395DDD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lastRenderedPageBreak/>
        <w:t xml:space="preserve">        int len = numStr.length();</w:t>
      </w:r>
    </w:p>
    <w:p w14:paraId="576B84A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52CCB98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len; i++) {</w:t>
      </w:r>
    </w:p>
    <w:p w14:paraId="12F67F7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mul = (int)Math.pow(base, len - i - 1);</w:t>
      </w:r>
    </w:p>
    <w:p w14:paraId="1584784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char ch = numStr.charAt(i);</w:t>
      </w:r>
    </w:p>
    <w:p w14:paraId="1608292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d = digitValue(ch);</w:t>
      </w:r>
    </w:p>
    <w:p w14:paraId="521F3DF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num += d * mul;</w:t>
      </w:r>
    </w:p>
    <w:p w14:paraId="139A130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8D9315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5F468DC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return num;</w:t>
      </w:r>
    </w:p>
    <w:p w14:paraId="30B8F2F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424DBD0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3B58AFF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public static int digitValue(char c) {</w:t>
      </w:r>
    </w:p>
    <w:p w14:paraId="5462B5E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value = 0;</w:t>
      </w:r>
    </w:p>
    <w:p w14:paraId="69EA04D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51C95BD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(Character.isDigit(c)) {</w:t>
      </w:r>
    </w:p>
    <w:p w14:paraId="34D6155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value = c - '0';</w:t>
      </w:r>
    </w:p>
    <w:p w14:paraId="13FE4FB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E455C3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else if (Character.isLetter(c) &amp;&amp; c &gt;= 'A' &amp;&amp; c &lt;= 'J') {</w:t>
      </w:r>
    </w:p>
    <w:p w14:paraId="65EFE5C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value = c - 'A' + 10;</w:t>
      </w:r>
    </w:p>
    <w:p w14:paraId="3F4DD7E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2861B5D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478A57B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return value;</w:t>
      </w:r>
    </w:p>
    <w:p w14:paraId="2153FA6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2DBACD2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725C91A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public static int getHighestDigit(String numStr) {</w:t>
      </w:r>
    </w:p>
    <w:p w14:paraId="644BA62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high = 0;</w:t>
      </w:r>
    </w:p>
    <w:p w14:paraId="4531155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len = numStr.length();</w:t>
      </w:r>
    </w:p>
    <w:p w14:paraId="070C337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7A1E86E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len; i++) {</w:t>
      </w:r>
    </w:p>
    <w:p w14:paraId="0029909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char ch = numStr.charAt(i);</w:t>
      </w:r>
    </w:p>
    <w:p w14:paraId="559C36A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d = digitValue(ch);</w:t>
      </w:r>
    </w:p>
    <w:p w14:paraId="64E8DFE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(d &gt; high) {</w:t>
      </w:r>
    </w:p>
    <w:p w14:paraId="54E1D31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high = d;</w:t>
      </w:r>
    </w:p>
    <w:p w14:paraId="766B179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57471E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5F420BA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3C6A92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return high;</w:t>
      </w:r>
    </w:p>
    <w:p w14:paraId="775393E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   </w:t>
      </w:r>
    </w:p>
    <w:p w14:paraId="5C5D1BB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t>
      </w:r>
    </w:p>
    <w:p w14:paraId="7AFD3AC8" w14:textId="1CBD00F2" w:rsidR="00666302" w:rsidRPr="00666302" w:rsidRDefault="00666302" w:rsidP="00666302">
      <w:pPr>
        <w:spacing w:before="100" w:beforeAutospacing="1" w:after="100" w:afterAutospacing="1" w:line="240" w:lineRule="auto"/>
        <w:outlineLvl w:val="4"/>
        <w:rPr>
          <w:rFonts w:ascii="Times New Roman" w:eastAsia="Times New Roman" w:hAnsi="Times New Roman" w:cs="Times New Roman"/>
          <w:b/>
          <w:bCs/>
          <w:sz w:val="28"/>
          <w:szCs w:val="28"/>
          <w:lang w:eastAsia="en-IN"/>
        </w:rPr>
      </w:pPr>
    </w:p>
    <w:p w14:paraId="5FC4FBCC" w14:textId="19DA0DA5" w:rsidR="00666302" w:rsidRPr="00666302" w:rsidRDefault="00666302" w:rsidP="00666302">
      <w:pPr>
        <w:spacing w:after="0" w:line="240" w:lineRule="auto"/>
        <w:rPr>
          <w:rFonts w:ascii="Times New Roman" w:eastAsia="Times New Roman" w:hAnsi="Times New Roman" w:cs="Times New Roman"/>
          <w:sz w:val="28"/>
          <w:szCs w:val="28"/>
          <w:lang w:eastAsia="en-IN"/>
        </w:rPr>
      </w:pPr>
    </w:p>
    <w:p w14:paraId="22FCA5BD" w14:textId="5D4A4297" w:rsidR="00666302" w:rsidRPr="00666302" w:rsidRDefault="00666302" w:rsidP="00666302">
      <w:pPr>
        <w:spacing w:after="0" w:line="240" w:lineRule="auto"/>
        <w:rPr>
          <w:rFonts w:ascii="Times New Roman" w:eastAsia="Times New Roman" w:hAnsi="Times New Roman" w:cs="Times New Roman"/>
          <w:sz w:val="28"/>
          <w:szCs w:val="28"/>
          <w:lang w:eastAsia="en-IN"/>
        </w:rPr>
      </w:pPr>
    </w:p>
    <w:p w14:paraId="516F1B53" w14:textId="04E977EC" w:rsidR="00666302" w:rsidRPr="00666302" w:rsidRDefault="00666302" w:rsidP="00666302">
      <w:pPr>
        <w:spacing w:after="0" w:line="240" w:lineRule="auto"/>
        <w:rPr>
          <w:rFonts w:ascii="Times New Roman" w:eastAsia="Times New Roman" w:hAnsi="Times New Roman" w:cs="Times New Roman"/>
          <w:sz w:val="28"/>
          <w:szCs w:val="28"/>
          <w:lang w:eastAsia="en-IN"/>
        </w:rPr>
      </w:pPr>
    </w:p>
    <w:p w14:paraId="2E782CEC" w14:textId="0BAA3CC7" w:rsidR="00666302" w:rsidRPr="00666302" w:rsidRDefault="00666302" w:rsidP="00666302">
      <w:pPr>
        <w:spacing w:after="0" w:line="240" w:lineRule="auto"/>
        <w:rPr>
          <w:rFonts w:ascii="Times New Roman" w:eastAsia="Times New Roman" w:hAnsi="Times New Roman" w:cs="Times New Roman"/>
          <w:sz w:val="28"/>
          <w:szCs w:val="28"/>
          <w:lang w:eastAsia="en-IN"/>
        </w:rPr>
      </w:pPr>
    </w:p>
    <w:p w14:paraId="5360378B" w14:textId="77777777" w:rsidR="00666302" w:rsidRPr="00666302" w:rsidRDefault="00666302" w:rsidP="00666302">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t>Question 22</w:t>
      </w:r>
    </w:p>
    <w:p w14:paraId="2D3FB939"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The manager of a company wants to analyze the machine usage from the records to find the utilization of the machine. He wants to know how long each user used the machine. When the user wants to use the machine, he must login to the machine and after finishing the work, he must logoff the machine.</w:t>
      </w:r>
    </w:p>
    <w:p w14:paraId="00B17E80"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Each log record consists of:</w:t>
      </w:r>
    </w:p>
    <w:p w14:paraId="344EB038"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User Identification number</w:t>
      </w:r>
      <w:r w:rsidRPr="00666302">
        <w:rPr>
          <w:rFonts w:ascii="Times New Roman" w:eastAsia="Times New Roman" w:hAnsi="Times New Roman" w:cs="Times New Roman"/>
          <w:sz w:val="28"/>
          <w:szCs w:val="28"/>
          <w:lang w:eastAsia="en-IN"/>
        </w:rPr>
        <w:br/>
        <w:t>Login time and date</w:t>
      </w:r>
      <w:r w:rsidRPr="00666302">
        <w:rPr>
          <w:rFonts w:ascii="Times New Roman" w:eastAsia="Times New Roman" w:hAnsi="Times New Roman" w:cs="Times New Roman"/>
          <w:sz w:val="28"/>
          <w:szCs w:val="28"/>
          <w:lang w:eastAsia="en-IN"/>
        </w:rPr>
        <w:br/>
        <w:t>Logout time and date</w:t>
      </w:r>
    </w:p>
    <w:p w14:paraId="49CB2544"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Time consists of:</w:t>
      </w:r>
    </w:p>
    <w:p w14:paraId="11618DA4"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Hours</w:t>
      </w:r>
      <w:r w:rsidRPr="00666302">
        <w:rPr>
          <w:rFonts w:ascii="Times New Roman" w:eastAsia="Times New Roman" w:hAnsi="Times New Roman" w:cs="Times New Roman"/>
          <w:sz w:val="28"/>
          <w:szCs w:val="28"/>
          <w:lang w:eastAsia="en-IN"/>
        </w:rPr>
        <w:br/>
        <w:t>Minutes</w:t>
      </w:r>
    </w:p>
    <w:p w14:paraId="668385F9"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Date consists of:</w:t>
      </w:r>
    </w:p>
    <w:p w14:paraId="5EB7808A"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Day</w:t>
      </w:r>
      <w:r w:rsidRPr="00666302">
        <w:rPr>
          <w:rFonts w:ascii="Times New Roman" w:eastAsia="Times New Roman" w:hAnsi="Times New Roman" w:cs="Times New Roman"/>
          <w:sz w:val="28"/>
          <w:szCs w:val="28"/>
          <w:lang w:eastAsia="en-IN"/>
        </w:rPr>
        <w:br/>
        <w:t>Month</w:t>
      </w:r>
    </w:p>
    <w:p w14:paraId="40CB1B3B"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You may assume all logins and logouts are in the same year and there are 100 users at the most. The time format is 24 hours.</w:t>
      </w:r>
    </w:p>
    <w:p w14:paraId="4AE06BE4"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Design a program:</w:t>
      </w:r>
    </w:p>
    <w:p w14:paraId="1E97F248"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(a) To find the duration for which each user logged. Output all records along with the duration in hours (format hours: minutes).</w:t>
      </w:r>
    </w:p>
    <w:p w14:paraId="46366F93"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(b) Output the record of the user who logged for the longest duration. You may assume that no user will login for more than 48 hours.</w:t>
      </w:r>
    </w:p>
    <w:p w14:paraId="316335D1"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Test your program for the following data and some random data.</w:t>
      </w:r>
    </w:p>
    <w:p w14:paraId="46145D7B"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Sample Data</w:t>
      </w:r>
    </w:p>
    <w:p w14:paraId="16530743"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lastRenderedPageBreak/>
        <w:t>Input:</w:t>
      </w:r>
      <w:r w:rsidRPr="00666302">
        <w:rPr>
          <w:rFonts w:ascii="Times New Roman" w:eastAsia="Times New Roman" w:hAnsi="Times New Roman" w:cs="Times New Roman"/>
          <w:sz w:val="28"/>
          <w:szCs w:val="28"/>
          <w:lang w:eastAsia="en-IN"/>
        </w:rPr>
        <w:br/>
        <w:t>Number of users: 3</w:t>
      </w:r>
      <w:r w:rsidRPr="00666302">
        <w:rPr>
          <w:rFonts w:ascii="Times New Roman" w:eastAsia="Times New Roman" w:hAnsi="Times New Roman" w:cs="Times New Roman"/>
          <w:sz w:val="28"/>
          <w:szCs w:val="28"/>
          <w:lang w:eastAsia="en-IN"/>
        </w:rPr>
        <w:br/>
        <w:t>User Identification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1317"/>
        <w:gridCol w:w="1364"/>
        <w:gridCol w:w="1410"/>
      </w:tblGrid>
      <w:tr w:rsidR="00666302" w:rsidRPr="00666302" w14:paraId="21185771" w14:textId="77777777" w:rsidTr="00666302">
        <w:trPr>
          <w:tblCellSpacing w:w="15" w:type="dxa"/>
        </w:trPr>
        <w:tc>
          <w:tcPr>
            <w:tcW w:w="0" w:type="auto"/>
            <w:gridSpan w:val="2"/>
            <w:vAlign w:val="center"/>
            <w:hideMark/>
          </w:tcPr>
          <w:p w14:paraId="0A4A4513" w14:textId="77777777" w:rsidR="00666302" w:rsidRPr="00666302" w:rsidRDefault="00666302" w:rsidP="00666302">
            <w:pPr>
              <w:spacing w:after="0" w:line="240" w:lineRule="auto"/>
              <w:jc w:val="center"/>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t>Login Time and Date</w:t>
            </w:r>
          </w:p>
        </w:tc>
        <w:tc>
          <w:tcPr>
            <w:tcW w:w="0" w:type="auto"/>
            <w:gridSpan w:val="2"/>
            <w:vAlign w:val="center"/>
            <w:hideMark/>
          </w:tcPr>
          <w:p w14:paraId="5E489210" w14:textId="77777777" w:rsidR="00666302" w:rsidRPr="00666302" w:rsidRDefault="00666302" w:rsidP="00666302">
            <w:pPr>
              <w:spacing w:after="0" w:line="240" w:lineRule="auto"/>
              <w:jc w:val="center"/>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t>Logout Time and Date</w:t>
            </w:r>
          </w:p>
        </w:tc>
      </w:tr>
      <w:tr w:rsidR="00666302" w:rsidRPr="00666302" w14:paraId="56F0DF65" w14:textId="77777777" w:rsidTr="00666302">
        <w:trPr>
          <w:tblCellSpacing w:w="15" w:type="dxa"/>
        </w:trPr>
        <w:tc>
          <w:tcPr>
            <w:tcW w:w="0" w:type="auto"/>
            <w:vAlign w:val="center"/>
            <w:hideMark/>
          </w:tcPr>
          <w:p w14:paraId="3DDF458B"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20:10</w:t>
            </w:r>
          </w:p>
        </w:tc>
        <w:tc>
          <w:tcPr>
            <w:tcW w:w="0" w:type="auto"/>
            <w:vAlign w:val="center"/>
            <w:hideMark/>
          </w:tcPr>
          <w:p w14:paraId="397BC7E1"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20-12</w:t>
            </w:r>
          </w:p>
        </w:tc>
        <w:tc>
          <w:tcPr>
            <w:tcW w:w="0" w:type="auto"/>
            <w:vAlign w:val="center"/>
            <w:hideMark/>
          </w:tcPr>
          <w:p w14:paraId="5CAFC92B"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2:50</w:t>
            </w:r>
          </w:p>
        </w:tc>
        <w:tc>
          <w:tcPr>
            <w:tcW w:w="0" w:type="auto"/>
            <w:vAlign w:val="center"/>
            <w:hideMark/>
          </w:tcPr>
          <w:p w14:paraId="5EC56CEE"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21-12</w:t>
            </w:r>
          </w:p>
        </w:tc>
      </w:tr>
      <w:tr w:rsidR="00666302" w:rsidRPr="00666302" w14:paraId="4692FE76" w14:textId="77777777" w:rsidTr="00666302">
        <w:trPr>
          <w:tblCellSpacing w:w="15" w:type="dxa"/>
        </w:trPr>
        <w:tc>
          <w:tcPr>
            <w:tcW w:w="0" w:type="auto"/>
            <w:vAlign w:val="center"/>
            <w:hideMark/>
          </w:tcPr>
          <w:p w14:paraId="71B705F9"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12:30</w:t>
            </w:r>
          </w:p>
        </w:tc>
        <w:tc>
          <w:tcPr>
            <w:tcW w:w="0" w:type="auto"/>
            <w:vAlign w:val="center"/>
            <w:hideMark/>
          </w:tcPr>
          <w:p w14:paraId="156D0AF6"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20-12</w:t>
            </w:r>
          </w:p>
        </w:tc>
        <w:tc>
          <w:tcPr>
            <w:tcW w:w="0" w:type="auto"/>
            <w:vAlign w:val="center"/>
            <w:hideMark/>
          </w:tcPr>
          <w:p w14:paraId="134A2941"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12:30</w:t>
            </w:r>
          </w:p>
        </w:tc>
        <w:tc>
          <w:tcPr>
            <w:tcW w:w="0" w:type="auto"/>
            <w:vAlign w:val="center"/>
            <w:hideMark/>
          </w:tcPr>
          <w:p w14:paraId="1F1D6AB2"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21-12</w:t>
            </w:r>
          </w:p>
        </w:tc>
      </w:tr>
      <w:tr w:rsidR="00666302" w:rsidRPr="00666302" w14:paraId="50E64AB5" w14:textId="77777777" w:rsidTr="00666302">
        <w:trPr>
          <w:tblCellSpacing w:w="15" w:type="dxa"/>
        </w:trPr>
        <w:tc>
          <w:tcPr>
            <w:tcW w:w="0" w:type="auto"/>
            <w:vAlign w:val="center"/>
            <w:hideMark/>
          </w:tcPr>
          <w:p w14:paraId="1038DFDE"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16:20</w:t>
            </w:r>
          </w:p>
        </w:tc>
        <w:tc>
          <w:tcPr>
            <w:tcW w:w="0" w:type="auto"/>
            <w:vAlign w:val="center"/>
            <w:hideMark/>
          </w:tcPr>
          <w:p w14:paraId="70F109CF"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20-12</w:t>
            </w:r>
          </w:p>
        </w:tc>
        <w:tc>
          <w:tcPr>
            <w:tcW w:w="0" w:type="auto"/>
            <w:vAlign w:val="center"/>
            <w:hideMark/>
          </w:tcPr>
          <w:p w14:paraId="6A1232F2"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16:30</w:t>
            </w:r>
          </w:p>
        </w:tc>
        <w:tc>
          <w:tcPr>
            <w:tcW w:w="0" w:type="auto"/>
            <w:vAlign w:val="center"/>
            <w:hideMark/>
          </w:tcPr>
          <w:p w14:paraId="57396BB8"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20-12</w:t>
            </w:r>
          </w:p>
        </w:tc>
      </w:tr>
    </w:tbl>
    <w:p w14:paraId="2DCCEBEE"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9"/>
        <w:gridCol w:w="1199"/>
        <w:gridCol w:w="1186"/>
        <w:gridCol w:w="1265"/>
        <w:gridCol w:w="1252"/>
        <w:gridCol w:w="1895"/>
      </w:tblGrid>
      <w:tr w:rsidR="00666302" w:rsidRPr="00666302" w14:paraId="35ABDA54" w14:textId="77777777" w:rsidTr="00666302">
        <w:trPr>
          <w:tblCellSpacing w:w="15" w:type="dxa"/>
        </w:trPr>
        <w:tc>
          <w:tcPr>
            <w:tcW w:w="0" w:type="auto"/>
            <w:vAlign w:val="center"/>
            <w:hideMark/>
          </w:tcPr>
          <w:p w14:paraId="2983CBB3" w14:textId="77777777" w:rsidR="00666302" w:rsidRPr="00666302" w:rsidRDefault="00666302" w:rsidP="00666302">
            <w:pPr>
              <w:spacing w:after="0" w:line="240" w:lineRule="auto"/>
              <w:jc w:val="center"/>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t>User Identification</w:t>
            </w:r>
          </w:p>
        </w:tc>
        <w:tc>
          <w:tcPr>
            <w:tcW w:w="0" w:type="auto"/>
            <w:gridSpan w:val="2"/>
            <w:vAlign w:val="center"/>
            <w:hideMark/>
          </w:tcPr>
          <w:p w14:paraId="402A5B62" w14:textId="77777777" w:rsidR="00666302" w:rsidRPr="00666302" w:rsidRDefault="00666302" w:rsidP="00666302">
            <w:pPr>
              <w:spacing w:after="0" w:line="240" w:lineRule="auto"/>
              <w:jc w:val="center"/>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t>Login Time and Date</w:t>
            </w:r>
          </w:p>
        </w:tc>
        <w:tc>
          <w:tcPr>
            <w:tcW w:w="0" w:type="auto"/>
            <w:gridSpan w:val="2"/>
            <w:vAlign w:val="center"/>
            <w:hideMark/>
          </w:tcPr>
          <w:p w14:paraId="340091C6" w14:textId="77777777" w:rsidR="00666302" w:rsidRPr="00666302" w:rsidRDefault="00666302" w:rsidP="00666302">
            <w:pPr>
              <w:spacing w:after="0" w:line="240" w:lineRule="auto"/>
              <w:jc w:val="center"/>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t>Logout Time and Date</w:t>
            </w:r>
          </w:p>
        </w:tc>
        <w:tc>
          <w:tcPr>
            <w:tcW w:w="0" w:type="auto"/>
            <w:vAlign w:val="center"/>
            <w:hideMark/>
          </w:tcPr>
          <w:p w14:paraId="14E5243C" w14:textId="77777777" w:rsidR="00666302" w:rsidRPr="00666302" w:rsidRDefault="00666302" w:rsidP="00666302">
            <w:pPr>
              <w:spacing w:after="0" w:line="240" w:lineRule="auto"/>
              <w:jc w:val="center"/>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t>Duration</w:t>
            </w:r>
            <w:r w:rsidRPr="00666302">
              <w:rPr>
                <w:rFonts w:ascii="Times New Roman" w:eastAsia="Times New Roman" w:hAnsi="Times New Roman" w:cs="Times New Roman"/>
                <w:b/>
                <w:bCs/>
                <w:sz w:val="28"/>
                <w:szCs w:val="28"/>
                <w:lang w:eastAsia="en-IN"/>
              </w:rPr>
              <w:br/>
              <w:t>Hours:Minutes</w:t>
            </w:r>
          </w:p>
        </w:tc>
      </w:tr>
      <w:tr w:rsidR="00666302" w:rsidRPr="00666302" w14:paraId="001CC58B" w14:textId="77777777" w:rsidTr="00666302">
        <w:trPr>
          <w:tblCellSpacing w:w="15" w:type="dxa"/>
        </w:trPr>
        <w:tc>
          <w:tcPr>
            <w:tcW w:w="0" w:type="auto"/>
            <w:vAlign w:val="center"/>
            <w:hideMark/>
          </w:tcPr>
          <w:p w14:paraId="1CE39BC3"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149</w:t>
            </w:r>
          </w:p>
        </w:tc>
        <w:tc>
          <w:tcPr>
            <w:tcW w:w="0" w:type="auto"/>
            <w:vAlign w:val="center"/>
            <w:hideMark/>
          </w:tcPr>
          <w:p w14:paraId="62DB5A1C"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20:10</w:t>
            </w:r>
          </w:p>
        </w:tc>
        <w:tc>
          <w:tcPr>
            <w:tcW w:w="0" w:type="auto"/>
            <w:vAlign w:val="center"/>
            <w:hideMark/>
          </w:tcPr>
          <w:p w14:paraId="141CCEF3"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20-12</w:t>
            </w:r>
          </w:p>
        </w:tc>
        <w:tc>
          <w:tcPr>
            <w:tcW w:w="0" w:type="auto"/>
            <w:vAlign w:val="center"/>
            <w:hideMark/>
          </w:tcPr>
          <w:p w14:paraId="303BED89"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2:50</w:t>
            </w:r>
          </w:p>
        </w:tc>
        <w:tc>
          <w:tcPr>
            <w:tcW w:w="0" w:type="auto"/>
            <w:vAlign w:val="center"/>
            <w:hideMark/>
          </w:tcPr>
          <w:p w14:paraId="06146F86"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21-12</w:t>
            </w:r>
          </w:p>
        </w:tc>
        <w:tc>
          <w:tcPr>
            <w:tcW w:w="0" w:type="auto"/>
            <w:vAlign w:val="center"/>
            <w:hideMark/>
          </w:tcPr>
          <w:p w14:paraId="5907177C"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6:40</w:t>
            </w:r>
          </w:p>
        </w:tc>
      </w:tr>
      <w:tr w:rsidR="00666302" w:rsidRPr="00666302" w14:paraId="08CEFAB5" w14:textId="77777777" w:rsidTr="00666302">
        <w:trPr>
          <w:tblCellSpacing w:w="15" w:type="dxa"/>
        </w:trPr>
        <w:tc>
          <w:tcPr>
            <w:tcW w:w="0" w:type="auto"/>
            <w:vAlign w:val="center"/>
            <w:hideMark/>
          </w:tcPr>
          <w:p w14:paraId="6AD322A3"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173</w:t>
            </w:r>
          </w:p>
        </w:tc>
        <w:tc>
          <w:tcPr>
            <w:tcW w:w="0" w:type="auto"/>
            <w:vAlign w:val="center"/>
            <w:hideMark/>
          </w:tcPr>
          <w:p w14:paraId="40E4A973"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12:30</w:t>
            </w:r>
          </w:p>
        </w:tc>
        <w:tc>
          <w:tcPr>
            <w:tcW w:w="0" w:type="auto"/>
            <w:vAlign w:val="center"/>
            <w:hideMark/>
          </w:tcPr>
          <w:p w14:paraId="1F4567BD"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20-12</w:t>
            </w:r>
          </w:p>
        </w:tc>
        <w:tc>
          <w:tcPr>
            <w:tcW w:w="0" w:type="auto"/>
            <w:vAlign w:val="center"/>
            <w:hideMark/>
          </w:tcPr>
          <w:p w14:paraId="44A971A9"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12:30</w:t>
            </w:r>
          </w:p>
        </w:tc>
        <w:tc>
          <w:tcPr>
            <w:tcW w:w="0" w:type="auto"/>
            <w:vAlign w:val="center"/>
            <w:hideMark/>
          </w:tcPr>
          <w:p w14:paraId="337A3C7C"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21-12</w:t>
            </w:r>
          </w:p>
        </w:tc>
        <w:tc>
          <w:tcPr>
            <w:tcW w:w="0" w:type="auto"/>
            <w:vAlign w:val="center"/>
            <w:hideMark/>
          </w:tcPr>
          <w:p w14:paraId="736F1D96"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24:00</w:t>
            </w:r>
          </w:p>
        </w:tc>
      </w:tr>
      <w:tr w:rsidR="00666302" w:rsidRPr="00666302" w14:paraId="1F3D64AF" w14:textId="77777777" w:rsidTr="00666302">
        <w:trPr>
          <w:tblCellSpacing w:w="15" w:type="dxa"/>
        </w:trPr>
        <w:tc>
          <w:tcPr>
            <w:tcW w:w="0" w:type="auto"/>
            <w:vAlign w:val="center"/>
            <w:hideMark/>
          </w:tcPr>
          <w:p w14:paraId="0774A4EF"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142</w:t>
            </w:r>
          </w:p>
        </w:tc>
        <w:tc>
          <w:tcPr>
            <w:tcW w:w="0" w:type="auto"/>
            <w:vAlign w:val="center"/>
            <w:hideMark/>
          </w:tcPr>
          <w:p w14:paraId="20E81AA0"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16:20</w:t>
            </w:r>
          </w:p>
        </w:tc>
        <w:tc>
          <w:tcPr>
            <w:tcW w:w="0" w:type="auto"/>
            <w:vAlign w:val="center"/>
            <w:hideMark/>
          </w:tcPr>
          <w:p w14:paraId="03522FA4"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20-12</w:t>
            </w:r>
          </w:p>
        </w:tc>
        <w:tc>
          <w:tcPr>
            <w:tcW w:w="0" w:type="auto"/>
            <w:vAlign w:val="center"/>
            <w:hideMark/>
          </w:tcPr>
          <w:p w14:paraId="02FA4CF2"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16:30</w:t>
            </w:r>
          </w:p>
        </w:tc>
        <w:tc>
          <w:tcPr>
            <w:tcW w:w="0" w:type="auto"/>
            <w:vAlign w:val="center"/>
            <w:hideMark/>
          </w:tcPr>
          <w:p w14:paraId="57669364"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20-12</w:t>
            </w:r>
          </w:p>
        </w:tc>
        <w:tc>
          <w:tcPr>
            <w:tcW w:w="0" w:type="auto"/>
            <w:vAlign w:val="center"/>
            <w:hideMark/>
          </w:tcPr>
          <w:p w14:paraId="15314C00"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00:10</w:t>
            </w:r>
          </w:p>
        </w:tc>
      </w:tr>
    </w:tbl>
    <w:p w14:paraId="114C4865"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The user who logged in for longest duration: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
        <w:gridCol w:w="698"/>
        <w:gridCol w:w="714"/>
        <w:gridCol w:w="698"/>
        <w:gridCol w:w="714"/>
        <w:gridCol w:w="713"/>
      </w:tblGrid>
      <w:tr w:rsidR="00666302" w:rsidRPr="00666302" w14:paraId="24C4B8F0" w14:textId="77777777" w:rsidTr="00666302">
        <w:trPr>
          <w:tblCellSpacing w:w="15" w:type="dxa"/>
        </w:trPr>
        <w:tc>
          <w:tcPr>
            <w:tcW w:w="0" w:type="auto"/>
            <w:vAlign w:val="center"/>
            <w:hideMark/>
          </w:tcPr>
          <w:p w14:paraId="368214B9"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173</w:t>
            </w:r>
          </w:p>
        </w:tc>
        <w:tc>
          <w:tcPr>
            <w:tcW w:w="0" w:type="auto"/>
            <w:vAlign w:val="center"/>
            <w:hideMark/>
          </w:tcPr>
          <w:p w14:paraId="3761C25E"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12:30</w:t>
            </w:r>
          </w:p>
        </w:tc>
        <w:tc>
          <w:tcPr>
            <w:tcW w:w="0" w:type="auto"/>
            <w:vAlign w:val="center"/>
            <w:hideMark/>
          </w:tcPr>
          <w:p w14:paraId="3C6A5CBA"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20-12</w:t>
            </w:r>
          </w:p>
        </w:tc>
        <w:tc>
          <w:tcPr>
            <w:tcW w:w="0" w:type="auto"/>
            <w:vAlign w:val="center"/>
            <w:hideMark/>
          </w:tcPr>
          <w:p w14:paraId="57741779"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12:30</w:t>
            </w:r>
          </w:p>
        </w:tc>
        <w:tc>
          <w:tcPr>
            <w:tcW w:w="0" w:type="auto"/>
            <w:vAlign w:val="center"/>
            <w:hideMark/>
          </w:tcPr>
          <w:p w14:paraId="1BB556E0"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21-12</w:t>
            </w:r>
          </w:p>
        </w:tc>
        <w:tc>
          <w:tcPr>
            <w:tcW w:w="0" w:type="auto"/>
            <w:vAlign w:val="center"/>
            <w:hideMark/>
          </w:tcPr>
          <w:p w14:paraId="16D281A8"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24:00</w:t>
            </w:r>
          </w:p>
        </w:tc>
      </w:tr>
    </w:tbl>
    <w:p w14:paraId="29F79DCA"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Solution</w:t>
      </w:r>
    </w:p>
    <w:p w14:paraId="1B6D169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import java.util.Scanner;</w:t>
      </w:r>
    </w:p>
    <w:p w14:paraId="430962C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5A1F0252" w14:textId="7A665444"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public class MachineUtilization</w:t>
      </w:r>
    </w:p>
    <w:p w14:paraId="72A8ED0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t>
      </w:r>
    </w:p>
    <w:p w14:paraId="559B608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public static void main(String args[]) {</w:t>
      </w:r>
    </w:p>
    <w:p w14:paraId="44D2A2C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final int MINS_IN_DAY = 1440;</w:t>
      </w:r>
    </w:p>
    <w:p w14:paraId="5FBAE18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final int MINS_IN_HOUR = 60;</w:t>
      </w:r>
    </w:p>
    <w:p w14:paraId="1F6A542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Scanner in = new Scanner(System.in);</w:t>
      </w:r>
    </w:p>
    <w:p w14:paraId="4D2B35C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System.out.print("Enter Number of Users: ");</w:t>
      </w:r>
    </w:p>
    <w:p w14:paraId="0DBB1CC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n = in.nextInt();</w:t>
      </w:r>
    </w:p>
    <w:p w14:paraId="5E4C30C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in.nextLine();</w:t>
      </w:r>
    </w:p>
    <w:p w14:paraId="2BF7E90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60B3AE3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(n &gt; 100 || n &lt; 1) {</w:t>
      </w:r>
    </w:p>
    <w:p w14:paraId="682FA42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System.out.println("Invalid Input!");</w:t>
      </w:r>
    </w:p>
    <w:p w14:paraId="06B8ADF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System.out.println("No of users must be between 1 and 100");</w:t>
      </w:r>
    </w:p>
    <w:p w14:paraId="75F732C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return;</w:t>
      </w:r>
    </w:p>
    <w:p w14:paraId="2764BA4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5E4B7E3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11364CA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String records[][] = new String[n][6];</w:t>
      </w:r>
    </w:p>
    <w:p w14:paraId="6B26F3B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505F850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monthDays[] = {31, 28, 31, 30, 31, 30, 31, 31, 30, 31, 30, 31};</w:t>
      </w:r>
    </w:p>
    <w:p w14:paraId="7B7FFC9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780A27E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n; i++) {</w:t>
      </w:r>
    </w:p>
    <w:p w14:paraId="38A9133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System.out.println("Enter record of user " + (i+1) + ": ");</w:t>
      </w:r>
    </w:p>
    <w:p w14:paraId="4952360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System.out.print("Enter User Identification: ");</w:t>
      </w:r>
    </w:p>
    <w:p w14:paraId="71EEEA8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records[i][0] = in.nextLine();</w:t>
      </w:r>
    </w:p>
    <w:p w14:paraId="75A91EC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System.out.print("Enter Login Time(hh:mm): ");</w:t>
      </w:r>
    </w:p>
    <w:p w14:paraId="740EA65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records[i][1] = in.nextLine();</w:t>
      </w:r>
    </w:p>
    <w:p w14:paraId="7111112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System.out.print("Enter Login Date(dd-mm): ");</w:t>
      </w:r>
    </w:p>
    <w:p w14:paraId="36CCF1F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records[i][2] = in.nextLine();</w:t>
      </w:r>
    </w:p>
    <w:p w14:paraId="6F6C86D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System.out.print("Enter Logout Time(hh:mm): ");</w:t>
      </w:r>
    </w:p>
    <w:p w14:paraId="317E0A0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records[i][3] = in.nextLine();</w:t>
      </w:r>
    </w:p>
    <w:p w14:paraId="4B5458A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System.out.print("Enter Logout Date(dd-mm): ");</w:t>
      </w:r>
    </w:p>
    <w:p w14:paraId="7DDB01B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records[i][4] = in.nextLine();</w:t>
      </w:r>
    </w:p>
    <w:p w14:paraId="55DEE3D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62D8694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w:t>
      </w:r>
    </w:p>
    <w:p w14:paraId="234BBA6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2B3A298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longIdx = 0;</w:t>
      </w:r>
    </w:p>
    <w:p w14:paraId="7157F76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longDuration = 0;</w:t>
      </w:r>
    </w:p>
    <w:p w14:paraId="56BB490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n; i++) {</w:t>
      </w:r>
    </w:p>
    <w:p w14:paraId="69EDF30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duration = 0;</w:t>
      </w:r>
    </w:p>
    <w:p w14:paraId="6890363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tempIdx = records[i][1].indexOf(':');</w:t>
      </w:r>
    </w:p>
    <w:p w14:paraId="7F7BE4E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loginHr = Integer.parseInt(records[i][1].substring(0, tempIdx));</w:t>
      </w:r>
    </w:p>
    <w:p w14:paraId="4F09F38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loginMin = Integer.parseInt(records[i][1].substring(tempIdx + 1));</w:t>
      </w:r>
    </w:p>
    <w:p w14:paraId="4BD021B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tempIdx = records[i][3].indexOf(':');</w:t>
      </w:r>
    </w:p>
    <w:p w14:paraId="0AAB232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logoutHr = Integer.parseInt(records[i][3].substring(0, tempIdx));</w:t>
      </w:r>
    </w:p>
    <w:p w14:paraId="626F902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logoutMin = Integer.parseInt(records[i][3].substring(tempIdx + 1));</w:t>
      </w:r>
    </w:p>
    <w:p w14:paraId="6CFA79A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m1 = loginHr * MINS_IN_HOUR + loginMin;</w:t>
      </w:r>
    </w:p>
    <w:p w14:paraId="601A69D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m2 = logoutHr * MINS_IN_HOUR + logoutMin;</w:t>
      </w:r>
    </w:p>
    <w:p w14:paraId="705C2DE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1B5A095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login &amp; logout is on the same day</w:t>
      </w:r>
    </w:p>
    <w:p w14:paraId="6824B2A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(records[i][2].equals(records[i][4])) {</w:t>
      </w:r>
    </w:p>
    <w:p w14:paraId="62E6BA6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duration = m2 - m1;</w:t>
      </w:r>
    </w:p>
    <w:p w14:paraId="48893C4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53D9971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else {</w:t>
      </w:r>
    </w:p>
    <w:p w14:paraId="5D85B1B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daysDiff = 0;</w:t>
      </w:r>
    </w:p>
    <w:p w14:paraId="6CFF459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tempIdx = records[i][2].indexOf('-');</w:t>
      </w:r>
    </w:p>
    <w:p w14:paraId="181EA89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loginDay = Integer.parseInt(records[i][2].substring(0, tempIdx));</w:t>
      </w:r>
    </w:p>
    <w:p w14:paraId="6B35D1B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loginMonth = Integer.parseInt(records[i][2].substring(tempIdx + 1));</w:t>
      </w:r>
    </w:p>
    <w:p w14:paraId="0ABB29C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tempIdx = records[i][4].indexOf('-');</w:t>
      </w:r>
    </w:p>
    <w:p w14:paraId="493F92E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logoutDay = Integer.parseInt(records[i][4].substring(0, tempIdx));</w:t>
      </w:r>
    </w:p>
    <w:p w14:paraId="26F2DA2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lastRenderedPageBreak/>
        <w:t xml:space="preserve">                int logoutMonth = Integer.parseInt(records[i][4].substring(tempIdx + 1));</w:t>
      </w:r>
    </w:p>
    <w:p w14:paraId="4DA7827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login &amp; logout is in the same month</w:t>
      </w:r>
    </w:p>
    <w:p w14:paraId="2E445AC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(loginMonth == logoutMonth) {</w:t>
      </w:r>
    </w:p>
    <w:p w14:paraId="0F5B7EC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daysDiff = logoutDay - loginDay - 1;</w:t>
      </w:r>
    </w:p>
    <w:p w14:paraId="441C57A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E5AE7E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else {</w:t>
      </w:r>
    </w:p>
    <w:p w14:paraId="507F3AA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daysDiff = monthDays[loginMonth - 1] - loginDay + logoutDay - 1;</w:t>
      </w:r>
    </w:p>
    <w:p w14:paraId="3BFAA35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95905B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073C1CE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duration = (MINS_IN_DAY - m1) + m2 + daysDiff * MINS_IN_DAY;</w:t>
      </w:r>
    </w:p>
    <w:p w14:paraId="282DE6A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3F707A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36EDBA8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(duration &gt; longDuration) {</w:t>
      </w:r>
    </w:p>
    <w:p w14:paraId="591AC37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longDuration = duration;</w:t>
      </w:r>
    </w:p>
    <w:p w14:paraId="72C9529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longIdx = i;</w:t>
      </w:r>
    </w:p>
    <w:p w14:paraId="30726B0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3081F03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03E88E8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durHr = duration / 60;</w:t>
      </w:r>
    </w:p>
    <w:p w14:paraId="0BB074C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durMin = duration % 60;</w:t>
      </w:r>
    </w:p>
    <w:p w14:paraId="0B7D0F2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records[i][5] = (durHr == 0 ? "00" : durHr)  </w:t>
      </w:r>
    </w:p>
    <w:p w14:paraId="57BAED4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 ":" </w:t>
      </w:r>
    </w:p>
    <w:p w14:paraId="392CEF9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 (durMin == 0 ? "00" : durMin);</w:t>
      </w:r>
    </w:p>
    <w:p w14:paraId="0BF156C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449B6DC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19CF68C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System.out.println("User\t\tLogin\t\tLogout\t\tDuration");</w:t>
      </w:r>
    </w:p>
    <w:p w14:paraId="44F43D7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System.out.println("Identification\tTime &amp; Date\tTime &amp; Date\tHours:Minutes");</w:t>
      </w:r>
    </w:p>
    <w:p w14:paraId="68E6D28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n; i++) {</w:t>
      </w:r>
    </w:p>
    <w:p w14:paraId="7A2745C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j = 0; j &lt; 6; j++) {</w:t>
      </w:r>
    </w:p>
    <w:p w14:paraId="4FACE11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System.out.print(records[i][j] + "\t");</w:t>
      </w:r>
    </w:p>
    <w:p w14:paraId="3644550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767E91F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w:t>
      </w:r>
    </w:p>
    <w:p w14:paraId="70B2487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29386D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70A92FE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w:t>
      </w:r>
    </w:p>
    <w:p w14:paraId="259EF76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System.out.println("The user who logged in for longest duration:");</w:t>
      </w:r>
    </w:p>
    <w:p w14:paraId="5E84FB9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j = 0; j &lt; 6; j++) {</w:t>
      </w:r>
    </w:p>
    <w:p w14:paraId="2EB5726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System.out.print(records[longIdx][j] + "\t");</w:t>
      </w:r>
    </w:p>
    <w:p w14:paraId="01F3A8E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7BA254B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D98EB4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lastRenderedPageBreak/>
        <w:t>}</w:t>
      </w:r>
    </w:p>
    <w:p w14:paraId="0E875B90" w14:textId="1D427FB2" w:rsidR="00666302" w:rsidRPr="00666302" w:rsidRDefault="00666302" w:rsidP="00666302">
      <w:pPr>
        <w:spacing w:before="100" w:beforeAutospacing="1" w:after="100" w:afterAutospacing="1" w:line="240" w:lineRule="auto"/>
        <w:outlineLvl w:val="4"/>
        <w:rPr>
          <w:rFonts w:ascii="Times New Roman" w:eastAsia="Times New Roman" w:hAnsi="Times New Roman" w:cs="Times New Roman"/>
          <w:b/>
          <w:bCs/>
          <w:sz w:val="28"/>
          <w:szCs w:val="28"/>
          <w:lang w:eastAsia="en-IN"/>
        </w:rPr>
      </w:pPr>
    </w:p>
    <w:p w14:paraId="79D06971" w14:textId="42BBB9B3" w:rsidR="00666302" w:rsidRPr="00666302" w:rsidRDefault="00666302" w:rsidP="00666302">
      <w:pPr>
        <w:spacing w:after="0" w:line="240" w:lineRule="auto"/>
        <w:rPr>
          <w:rFonts w:ascii="Times New Roman" w:eastAsia="Times New Roman" w:hAnsi="Times New Roman" w:cs="Times New Roman"/>
          <w:sz w:val="28"/>
          <w:szCs w:val="28"/>
          <w:lang w:eastAsia="en-IN"/>
        </w:rPr>
      </w:pPr>
    </w:p>
    <w:p w14:paraId="4B6A14DA" w14:textId="77777777" w:rsidR="00666302" w:rsidRPr="00666302" w:rsidRDefault="00666302" w:rsidP="00666302">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t>Question 23</w:t>
      </w:r>
    </w:p>
    <w:p w14:paraId="3FAED253"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Write a program to accept a date in the string format dd/mm/yyyy and accept the name of the day on 1st of January of the corresponding year. Find the day for the given date.</w:t>
      </w:r>
    </w:p>
    <w:p w14:paraId="30C79FE8"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Example:</w:t>
      </w:r>
    </w:p>
    <w:p w14:paraId="754E5461"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Input:</w:t>
      </w:r>
      <w:r w:rsidRPr="00666302">
        <w:rPr>
          <w:rFonts w:ascii="Times New Roman" w:eastAsia="Times New Roman" w:hAnsi="Times New Roman" w:cs="Times New Roman"/>
          <w:sz w:val="28"/>
          <w:szCs w:val="28"/>
          <w:lang w:eastAsia="en-IN"/>
        </w:rPr>
        <w:br/>
        <w:t>Date: 5/7/2001</w:t>
      </w:r>
      <w:r w:rsidRPr="00666302">
        <w:rPr>
          <w:rFonts w:ascii="Times New Roman" w:eastAsia="Times New Roman" w:hAnsi="Times New Roman" w:cs="Times New Roman"/>
          <w:sz w:val="28"/>
          <w:szCs w:val="28"/>
          <w:lang w:eastAsia="en-IN"/>
        </w:rPr>
        <w:br/>
        <w:t>Day on 1st January : MONDAY</w:t>
      </w:r>
    </w:p>
    <w:p w14:paraId="590809EB"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Output:</w:t>
      </w:r>
      <w:r w:rsidRPr="00666302">
        <w:rPr>
          <w:rFonts w:ascii="Times New Roman" w:eastAsia="Times New Roman" w:hAnsi="Times New Roman" w:cs="Times New Roman"/>
          <w:sz w:val="28"/>
          <w:szCs w:val="28"/>
          <w:lang w:eastAsia="en-IN"/>
        </w:rPr>
        <w:br/>
        <w:t>Day on 5/7/2001 : THURSDAY</w:t>
      </w:r>
    </w:p>
    <w:p w14:paraId="24715FCE"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Run the program on the following inputs: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5"/>
        <w:gridCol w:w="2386"/>
        <w:gridCol w:w="1880"/>
      </w:tblGrid>
      <w:tr w:rsidR="00666302" w:rsidRPr="00666302" w14:paraId="3CB71A04" w14:textId="77777777" w:rsidTr="00666302">
        <w:trPr>
          <w:tblHeader/>
          <w:tblCellSpacing w:w="15" w:type="dxa"/>
        </w:trPr>
        <w:tc>
          <w:tcPr>
            <w:tcW w:w="0" w:type="auto"/>
            <w:vAlign w:val="center"/>
            <w:hideMark/>
          </w:tcPr>
          <w:p w14:paraId="2C7516BD" w14:textId="77777777" w:rsidR="00666302" w:rsidRPr="00666302" w:rsidRDefault="00666302" w:rsidP="00666302">
            <w:pPr>
              <w:spacing w:after="0" w:line="240" w:lineRule="auto"/>
              <w:jc w:val="center"/>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t>Input Date</w:t>
            </w:r>
          </w:p>
        </w:tc>
        <w:tc>
          <w:tcPr>
            <w:tcW w:w="0" w:type="auto"/>
            <w:vAlign w:val="center"/>
            <w:hideMark/>
          </w:tcPr>
          <w:p w14:paraId="22F60D47" w14:textId="77777777" w:rsidR="00666302" w:rsidRPr="00666302" w:rsidRDefault="00666302" w:rsidP="00666302">
            <w:pPr>
              <w:spacing w:after="0" w:line="240" w:lineRule="auto"/>
              <w:jc w:val="center"/>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t>Day on 1st January</w:t>
            </w:r>
          </w:p>
        </w:tc>
        <w:tc>
          <w:tcPr>
            <w:tcW w:w="0" w:type="auto"/>
            <w:vAlign w:val="center"/>
            <w:hideMark/>
          </w:tcPr>
          <w:p w14:paraId="5468349C" w14:textId="77777777" w:rsidR="00666302" w:rsidRPr="00666302" w:rsidRDefault="00666302" w:rsidP="00666302">
            <w:pPr>
              <w:spacing w:after="0" w:line="240" w:lineRule="auto"/>
              <w:jc w:val="center"/>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t>Output day for</w:t>
            </w:r>
          </w:p>
        </w:tc>
      </w:tr>
      <w:tr w:rsidR="00666302" w:rsidRPr="00666302" w14:paraId="2B487282" w14:textId="77777777" w:rsidTr="00666302">
        <w:trPr>
          <w:tblCellSpacing w:w="15" w:type="dxa"/>
        </w:trPr>
        <w:tc>
          <w:tcPr>
            <w:tcW w:w="0" w:type="auto"/>
            <w:vAlign w:val="center"/>
            <w:hideMark/>
          </w:tcPr>
          <w:p w14:paraId="576DE105"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04/9/1998</w:t>
            </w:r>
          </w:p>
        </w:tc>
        <w:tc>
          <w:tcPr>
            <w:tcW w:w="0" w:type="auto"/>
            <w:vAlign w:val="center"/>
            <w:hideMark/>
          </w:tcPr>
          <w:p w14:paraId="2D5E674A"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THURSDAY</w:t>
            </w:r>
          </w:p>
        </w:tc>
        <w:tc>
          <w:tcPr>
            <w:tcW w:w="0" w:type="auto"/>
            <w:vAlign w:val="center"/>
            <w:hideMark/>
          </w:tcPr>
          <w:p w14:paraId="19AD5FFF"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FRIDAY</w:t>
            </w:r>
          </w:p>
        </w:tc>
      </w:tr>
      <w:tr w:rsidR="00666302" w:rsidRPr="00666302" w14:paraId="61B8A0F1" w14:textId="77777777" w:rsidTr="00666302">
        <w:trPr>
          <w:tblCellSpacing w:w="15" w:type="dxa"/>
        </w:trPr>
        <w:tc>
          <w:tcPr>
            <w:tcW w:w="0" w:type="auto"/>
            <w:vAlign w:val="center"/>
            <w:hideMark/>
          </w:tcPr>
          <w:p w14:paraId="155DB9E6"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31/8/1999</w:t>
            </w:r>
          </w:p>
        </w:tc>
        <w:tc>
          <w:tcPr>
            <w:tcW w:w="0" w:type="auto"/>
            <w:vAlign w:val="center"/>
            <w:hideMark/>
          </w:tcPr>
          <w:p w14:paraId="47B169C5"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FRIDAY</w:t>
            </w:r>
          </w:p>
        </w:tc>
        <w:tc>
          <w:tcPr>
            <w:tcW w:w="0" w:type="auto"/>
            <w:vAlign w:val="center"/>
            <w:hideMark/>
          </w:tcPr>
          <w:p w14:paraId="7C3393C3"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TUESDAY</w:t>
            </w:r>
          </w:p>
        </w:tc>
      </w:tr>
      <w:tr w:rsidR="00666302" w:rsidRPr="00666302" w14:paraId="1229E451" w14:textId="77777777" w:rsidTr="00666302">
        <w:trPr>
          <w:tblCellSpacing w:w="15" w:type="dxa"/>
        </w:trPr>
        <w:tc>
          <w:tcPr>
            <w:tcW w:w="0" w:type="auto"/>
            <w:vAlign w:val="center"/>
            <w:hideMark/>
          </w:tcPr>
          <w:p w14:paraId="03031632"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06/12/2000</w:t>
            </w:r>
          </w:p>
        </w:tc>
        <w:tc>
          <w:tcPr>
            <w:tcW w:w="0" w:type="auto"/>
            <w:vAlign w:val="center"/>
            <w:hideMark/>
          </w:tcPr>
          <w:p w14:paraId="28772B12"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SATURDAY</w:t>
            </w:r>
          </w:p>
        </w:tc>
        <w:tc>
          <w:tcPr>
            <w:tcW w:w="0" w:type="auto"/>
            <w:vAlign w:val="center"/>
            <w:hideMark/>
          </w:tcPr>
          <w:p w14:paraId="7EBC2023"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WEDNESDAY</w:t>
            </w:r>
          </w:p>
        </w:tc>
      </w:tr>
    </w:tbl>
    <w:p w14:paraId="6C28A5CE"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The program should include the part for validating the inputs namely the date and day on 1st January of that year.</w:t>
      </w:r>
    </w:p>
    <w:p w14:paraId="6E6DBA62"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Solution</w:t>
      </w:r>
    </w:p>
    <w:p w14:paraId="029426D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import java.util.*;</w:t>
      </w:r>
    </w:p>
    <w:p w14:paraId="08A27C2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5C8144D9" w14:textId="7CE40CEE"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public class DayName</w:t>
      </w:r>
    </w:p>
    <w:p w14:paraId="663B2C8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t>
      </w:r>
    </w:p>
    <w:p w14:paraId="0727798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106E050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public static void main(String args[]) {</w:t>
      </w:r>
    </w:p>
    <w:p w14:paraId="67C31D2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monthDays[] = {31, 28, 31, 30, 31, 30, 31, 31, 30, 31, 30, 31};</w:t>
      </w:r>
    </w:p>
    <w:p w14:paraId="4343466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String dayNames[] = {"MONDAY", "TUESDAY", "WEDNESDAY", "THURSDAY",</w:t>
      </w:r>
    </w:p>
    <w:p w14:paraId="06F19FD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"FRIDAY", "SATURDAY", "SUNDAY"};</w:t>
      </w:r>
    </w:p>
    <w:p w14:paraId="7E8D9F3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Scanner in = new Scanner(System.in);</w:t>
      </w:r>
    </w:p>
    <w:p w14:paraId="1A22165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lastRenderedPageBreak/>
        <w:t xml:space="preserve">        System.out.print("Enter Date(dd/mm/yyyy): ");</w:t>
      </w:r>
    </w:p>
    <w:p w14:paraId="28BED55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String dateStr = in.nextLine();</w:t>
      </w:r>
    </w:p>
    <w:p w14:paraId="3C0BB2D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27D7BC9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StringTokenizer st = new StringTokenizer(dateStr, "/");</w:t>
      </w:r>
    </w:p>
    <w:p w14:paraId="1A6ABD5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tokenCount = st.countTokens();</w:t>
      </w:r>
    </w:p>
    <w:p w14:paraId="0BEE1C8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(tokenCount &lt;= 0 || tokenCount &gt; 3) {</w:t>
      </w:r>
    </w:p>
    <w:p w14:paraId="48C8444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System.out.println("Invalid Date");</w:t>
      </w:r>
    </w:p>
    <w:p w14:paraId="45F103B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return;</w:t>
      </w:r>
    </w:p>
    <w:p w14:paraId="4A28FAE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212DF47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7B093C5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day = Integer.parseInt(st.nextToken());</w:t>
      </w:r>
    </w:p>
    <w:p w14:paraId="2C5BF89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month = Integer.parseInt(st.nextToken());</w:t>
      </w:r>
    </w:p>
    <w:p w14:paraId="5F5DB5B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year = Integer.parseInt(st.nextToken());</w:t>
      </w:r>
    </w:p>
    <w:p w14:paraId="2911120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EEDB3F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boolean leapYear = isLeapYear(year);</w:t>
      </w:r>
    </w:p>
    <w:p w14:paraId="501DFC9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(leapYear) {</w:t>
      </w:r>
    </w:p>
    <w:p w14:paraId="29713D3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monthDays[1] = 29;</w:t>
      </w:r>
    </w:p>
    <w:p w14:paraId="7845946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205B538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6AA0B56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(month &lt; 1 || month &gt; 12) {</w:t>
      </w:r>
    </w:p>
    <w:p w14:paraId="325C8D0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System.out.println("Invalid Month");</w:t>
      </w:r>
    </w:p>
    <w:p w14:paraId="239A55F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return;</w:t>
      </w:r>
    </w:p>
    <w:p w14:paraId="72E11FE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4191B0B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D35478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(day &lt; 1 || day &gt; monthDays[month - 1]) {</w:t>
      </w:r>
    </w:p>
    <w:p w14:paraId="5006DBB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System.out.println("Invalid Day");</w:t>
      </w:r>
    </w:p>
    <w:p w14:paraId="3227E01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return;</w:t>
      </w:r>
    </w:p>
    <w:p w14:paraId="3ECD69D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6962248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751F936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System.out.print("Day on 1st January: ");</w:t>
      </w:r>
    </w:p>
    <w:p w14:paraId="576699C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String startDayName = in.nextLine();</w:t>
      </w:r>
    </w:p>
    <w:p w14:paraId="16264C8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5652735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startDayIdx = -1;</w:t>
      </w:r>
    </w:p>
    <w:p w14:paraId="3420A9F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dayNames.length; i++) {</w:t>
      </w:r>
    </w:p>
    <w:p w14:paraId="6424B01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(dayNames[i].equalsIgnoreCase(startDayName)) {</w:t>
      </w:r>
    </w:p>
    <w:p w14:paraId="6E84098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startDayIdx = i;</w:t>
      </w:r>
    </w:p>
    <w:p w14:paraId="5A6EF34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break;</w:t>
      </w:r>
    </w:p>
    <w:p w14:paraId="6D771C3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D816F4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3995B00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3E8E1AB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(startDayIdx == -1) {</w:t>
      </w:r>
    </w:p>
    <w:p w14:paraId="6CA2A33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System.out.println("Invalid Day Name");</w:t>
      </w:r>
    </w:p>
    <w:p w14:paraId="365D11B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return;</w:t>
      </w:r>
    </w:p>
    <w:p w14:paraId="2B7D2F9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lastRenderedPageBreak/>
        <w:t xml:space="preserve">        }</w:t>
      </w:r>
    </w:p>
    <w:p w14:paraId="7C97575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54FFB51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//Calculate total days</w:t>
      </w:r>
    </w:p>
    <w:p w14:paraId="70D354F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tDays = 0;</w:t>
      </w:r>
    </w:p>
    <w:p w14:paraId="766FCCF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month - 1; i++) {</w:t>
      </w:r>
    </w:p>
    <w:p w14:paraId="3A16166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tDays += monthDays[i];</w:t>
      </w:r>
    </w:p>
    <w:p w14:paraId="7C65AFE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641A05E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5560AEB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tDays += day;</w:t>
      </w:r>
    </w:p>
    <w:p w14:paraId="791B160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F2977F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currDayIdx = tDays % 7 + startDayIdx - 1;</w:t>
      </w:r>
    </w:p>
    <w:p w14:paraId="14ED169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(currDayIdx &gt;= 7) {</w:t>
      </w:r>
    </w:p>
    <w:p w14:paraId="6687F44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currDayIdx -= 7;</w:t>
      </w:r>
    </w:p>
    <w:p w14:paraId="08B3DAD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76DFD5D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41B10C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System.out.println("Day on " + dateStr + " : " + dayNames[currDayIdx]);</w:t>
      </w:r>
    </w:p>
    <w:p w14:paraId="1D5FE91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37D79F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7FBD8A9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public static boolean isLeapYear(int y) {</w:t>
      </w:r>
    </w:p>
    <w:p w14:paraId="257ABF1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boolean ret = false;</w:t>
      </w:r>
    </w:p>
    <w:p w14:paraId="71018F1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63DC9A2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(y % 400 == 0) {</w:t>
      </w:r>
    </w:p>
    <w:p w14:paraId="2113FC1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ret = true;</w:t>
      </w:r>
    </w:p>
    <w:p w14:paraId="16BA608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716366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else if (y % 100 == 0) {</w:t>
      </w:r>
    </w:p>
    <w:p w14:paraId="7A30A2B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ret = false;</w:t>
      </w:r>
    </w:p>
    <w:p w14:paraId="36E030C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51BB654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else if (y % 4 == 0) {</w:t>
      </w:r>
    </w:p>
    <w:p w14:paraId="1D2A519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ret = true;</w:t>
      </w:r>
    </w:p>
    <w:p w14:paraId="7B88785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3D7DE98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else {</w:t>
      </w:r>
    </w:p>
    <w:p w14:paraId="2274381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ret = false;</w:t>
      </w:r>
    </w:p>
    <w:p w14:paraId="5F9944C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5EFEEB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30A4CDD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return ret;</w:t>
      </w:r>
    </w:p>
    <w:p w14:paraId="3D78E31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61AD594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t>
      </w:r>
    </w:p>
    <w:p w14:paraId="5246C3CC" w14:textId="77777777" w:rsidR="00666302" w:rsidRPr="00666302" w:rsidRDefault="00666302" w:rsidP="00666302">
      <w:pPr>
        <w:spacing w:before="100" w:beforeAutospacing="1" w:after="100" w:afterAutospacing="1" w:line="240" w:lineRule="auto"/>
        <w:outlineLvl w:val="4"/>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t>Output</w:t>
      </w:r>
    </w:p>
    <w:p w14:paraId="7FD23C20" w14:textId="53D0EF82" w:rsidR="00666302" w:rsidRPr="00666302" w:rsidRDefault="00666302" w:rsidP="00666302">
      <w:pPr>
        <w:spacing w:after="0" w:line="240" w:lineRule="auto"/>
        <w:rPr>
          <w:rFonts w:ascii="Times New Roman" w:eastAsia="Times New Roman" w:hAnsi="Times New Roman" w:cs="Times New Roman"/>
          <w:sz w:val="28"/>
          <w:szCs w:val="28"/>
          <w:lang w:eastAsia="en-IN"/>
        </w:rPr>
      </w:pPr>
    </w:p>
    <w:p w14:paraId="3F59A1B8" w14:textId="1181418B" w:rsidR="00666302" w:rsidRPr="00666302" w:rsidRDefault="00666302" w:rsidP="00666302">
      <w:pPr>
        <w:spacing w:after="0" w:line="240" w:lineRule="auto"/>
        <w:rPr>
          <w:rFonts w:ascii="Times New Roman" w:eastAsia="Times New Roman" w:hAnsi="Times New Roman" w:cs="Times New Roman"/>
          <w:sz w:val="28"/>
          <w:szCs w:val="28"/>
          <w:lang w:eastAsia="en-IN"/>
        </w:rPr>
      </w:pPr>
    </w:p>
    <w:p w14:paraId="6C9DE0B0" w14:textId="26BC39E1" w:rsidR="00666302" w:rsidRPr="00666302" w:rsidRDefault="00666302" w:rsidP="00666302">
      <w:pPr>
        <w:spacing w:after="0" w:line="240" w:lineRule="auto"/>
        <w:rPr>
          <w:rFonts w:ascii="Times New Roman" w:eastAsia="Times New Roman" w:hAnsi="Times New Roman" w:cs="Times New Roman"/>
          <w:sz w:val="28"/>
          <w:szCs w:val="28"/>
          <w:lang w:eastAsia="en-IN"/>
        </w:rPr>
      </w:pPr>
    </w:p>
    <w:p w14:paraId="7FC1BFC3" w14:textId="77777777" w:rsidR="00666302" w:rsidRPr="00666302" w:rsidRDefault="00666302" w:rsidP="00666302">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lastRenderedPageBreak/>
        <w:t>Question 24</w:t>
      </w:r>
    </w:p>
    <w:p w14:paraId="46E6978C"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A wondrous square is an n by n grid which fulfils the following conditions:</w:t>
      </w:r>
    </w:p>
    <w:p w14:paraId="1750AB81" w14:textId="77777777" w:rsidR="00666302" w:rsidRPr="00666302" w:rsidRDefault="00666302" w:rsidP="00666302">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It contains integers from 1 to n</w:t>
      </w:r>
      <w:r w:rsidRPr="00666302">
        <w:rPr>
          <w:rFonts w:ascii="Times New Roman" w:eastAsia="Times New Roman" w:hAnsi="Times New Roman" w:cs="Times New Roman"/>
          <w:sz w:val="28"/>
          <w:szCs w:val="28"/>
          <w:vertAlign w:val="superscript"/>
          <w:lang w:eastAsia="en-IN"/>
        </w:rPr>
        <w:t>2</w:t>
      </w:r>
      <w:r w:rsidRPr="00666302">
        <w:rPr>
          <w:rFonts w:ascii="Times New Roman" w:eastAsia="Times New Roman" w:hAnsi="Times New Roman" w:cs="Times New Roman"/>
          <w:sz w:val="28"/>
          <w:szCs w:val="28"/>
          <w:lang w:eastAsia="en-IN"/>
        </w:rPr>
        <w:t>, where each integer appears only once.</w:t>
      </w:r>
    </w:p>
    <w:p w14:paraId="0CD03EF2" w14:textId="77777777" w:rsidR="00666302" w:rsidRPr="00666302" w:rsidRDefault="00666302" w:rsidP="00666302">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The sum of integers in any row or column must add up to 0.5 x n x (n</w:t>
      </w:r>
      <w:r w:rsidRPr="00666302">
        <w:rPr>
          <w:rFonts w:ascii="Times New Roman" w:eastAsia="Times New Roman" w:hAnsi="Times New Roman" w:cs="Times New Roman"/>
          <w:sz w:val="28"/>
          <w:szCs w:val="28"/>
          <w:vertAlign w:val="superscript"/>
          <w:lang w:eastAsia="en-IN"/>
        </w:rPr>
        <w:t>2</w:t>
      </w:r>
      <w:r w:rsidRPr="00666302">
        <w:rPr>
          <w:rFonts w:ascii="Times New Roman" w:eastAsia="Times New Roman" w:hAnsi="Times New Roman" w:cs="Times New Roman"/>
          <w:sz w:val="28"/>
          <w:szCs w:val="28"/>
          <w:lang w:eastAsia="en-IN"/>
        </w:rPr>
        <w:t xml:space="preserve"> + 1).</w:t>
      </w:r>
    </w:p>
    <w:p w14:paraId="2C0B7D8B"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For example, the following grid is a wondrous square where the sum of each row or column is 65 when n=5.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340"/>
        <w:gridCol w:w="340"/>
        <w:gridCol w:w="340"/>
        <w:gridCol w:w="355"/>
      </w:tblGrid>
      <w:tr w:rsidR="00666302" w:rsidRPr="00666302" w14:paraId="19F10753" w14:textId="77777777" w:rsidTr="00666302">
        <w:trPr>
          <w:tblCellSpacing w:w="15" w:type="dxa"/>
        </w:trPr>
        <w:tc>
          <w:tcPr>
            <w:tcW w:w="0" w:type="auto"/>
            <w:vAlign w:val="center"/>
            <w:hideMark/>
          </w:tcPr>
          <w:p w14:paraId="4FDBF6BE"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17</w:t>
            </w:r>
          </w:p>
        </w:tc>
        <w:tc>
          <w:tcPr>
            <w:tcW w:w="0" w:type="auto"/>
            <w:vAlign w:val="center"/>
            <w:hideMark/>
          </w:tcPr>
          <w:p w14:paraId="4495A82C"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24</w:t>
            </w:r>
          </w:p>
        </w:tc>
        <w:tc>
          <w:tcPr>
            <w:tcW w:w="0" w:type="auto"/>
            <w:vAlign w:val="center"/>
            <w:hideMark/>
          </w:tcPr>
          <w:p w14:paraId="3C616EF6"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w:t>
            </w:r>
          </w:p>
        </w:tc>
        <w:tc>
          <w:tcPr>
            <w:tcW w:w="0" w:type="auto"/>
            <w:vAlign w:val="center"/>
            <w:hideMark/>
          </w:tcPr>
          <w:p w14:paraId="00EA9815"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8</w:t>
            </w:r>
          </w:p>
        </w:tc>
        <w:tc>
          <w:tcPr>
            <w:tcW w:w="0" w:type="auto"/>
            <w:vAlign w:val="center"/>
            <w:hideMark/>
          </w:tcPr>
          <w:p w14:paraId="42D90065"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15</w:t>
            </w:r>
          </w:p>
        </w:tc>
      </w:tr>
      <w:tr w:rsidR="00666302" w:rsidRPr="00666302" w14:paraId="14FC4475" w14:textId="77777777" w:rsidTr="00666302">
        <w:trPr>
          <w:tblCellSpacing w:w="15" w:type="dxa"/>
        </w:trPr>
        <w:tc>
          <w:tcPr>
            <w:tcW w:w="0" w:type="auto"/>
            <w:vAlign w:val="center"/>
            <w:hideMark/>
          </w:tcPr>
          <w:p w14:paraId="4EB2B7EB"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23</w:t>
            </w:r>
          </w:p>
        </w:tc>
        <w:tc>
          <w:tcPr>
            <w:tcW w:w="0" w:type="auto"/>
            <w:vAlign w:val="center"/>
            <w:hideMark/>
          </w:tcPr>
          <w:p w14:paraId="39469820"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5</w:t>
            </w:r>
          </w:p>
        </w:tc>
        <w:tc>
          <w:tcPr>
            <w:tcW w:w="0" w:type="auto"/>
            <w:vAlign w:val="center"/>
            <w:hideMark/>
          </w:tcPr>
          <w:p w14:paraId="6446D0B9"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7</w:t>
            </w:r>
          </w:p>
        </w:tc>
        <w:tc>
          <w:tcPr>
            <w:tcW w:w="0" w:type="auto"/>
            <w:vAlign w:val="center"/>
            <w:hideMark/>
          </w:tcPr>
          <w:p w14:paraId="0BC245E4"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14</w:t>
            </w:r>
          </w:p>
        </w:tc>
        <w:tc>
          <w:tcPr>
            <w:tcW w:w="0" w:type="auto"/>
            <w:vAlign w:val="center"/>
            <w:hideMark/>
          </w:tcPr>
          <w:p w14:paraId="36FFF8E5"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16</w:t>
            </w:r>
          </w:p>
        </w:tc>
      </w:tr>
      <w:tr w:rsidR="00666302" w:rsidRPr="00666302" w14:paraId="049E56F7" w14:textId="77777777" w:rsidTr="00666302">
        <w:trPr>
          <w:tblCellSpacing w:w="15" w:type="dxa"/>
        </w:trPr>
        <w:tc>
          <w:tcPr>
            <w:tcW w:w="0" w:type="auto"/>
            <w:vAlign w:val="center"/>
            <w:hideMark/>
          </w:tcPr>
          <w:p w14:paraId="2CDAF91F"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4</w:t>
            </w:r>
          </w:p>
        </w:tc>
        <w:tc>
          <w:tcPr>
            <w:tcW w:w="0" w:type="auto"/>
            <w:vAlign w:val="center"/>
            <w:hideMark/>
          </w:tcPr>
          <w:p w14:paraId="6793F213"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6</w:t>
            </w:r>
          </w:p>
        </w:tc>
        <w:tc>
          <w:tcPr>
            <w:tcW w:w="0" w:type="auto"/>
            <w:vAlign w:val="center"/>
            <w:hideMark/>
          </w:tcPr>
          <w:p w14:paraId="31BABE9C"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13</w:t>
            </w:r>
          </w:p>
        </w:tc>
        <w:tc>
          <w:tcPr>
            <w:tcW w:w="0" w:type="auto"/>
            <w:vAlign w:val="center"/>
            <w:hideMark/>
          </w:tcPr>
          <w:p w14:paraId="642F3C3D"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20</w:t>
            </w:r>
          </w:p>
        </w:tc>
        <w:tc>
          <w:tcPr>
            <w:tcW w:w="0" w:type="auto"/>
            <w:vAlign w:val="center"/>
            <w:hideMark/>
          </w:tcPr>
          <w:p w14:paraId="0326DAA3"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22</w:t>
            </w:r>
          </w:p>
        </w:tc>
      </w:tr>
      <w:tr w:rsidR="00666302" w:rsidRPr="00666302" w14:paraId="4CDE419E" w14:textId="77777777" w:rsidTr="00666302">
        <w:trPr>
          <w:tblCellSpacing w:w="15" w:type="dxa"/>
        </w:trPr>
        <w:tc>
          <w:tcPr>
            <w:tcW w:w="0" w:type="auto"/>
            <w:vAlign w:val="center"/>
            <w:hideMark/>
          </w:tcPr>
          <w:p w14:paraId="497AFA9A"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10</w:t>
            </w:r>
          </w:p>
        </w:tc>
        <w:tc>
          <w:tcPr>
            <w:tcW w:w="0" w:type="auto"/>
            <w:vAlign w:val="center"/>
            <w:hideMark/>
          </w:tcPr>
          <w:p w14:paraId="0DECD19C"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12</w:t>
            </w:r>
          </w:p>
        </w:tc>
        <w:tc>
          <w:tcPr>
            <w:tcW w:w="0" w:type="auto"/>
            <w:vAlign w:val="center"/>
            <w:hideMark/>
          </w:tcPr>
          <w:p w14:paraId="513218E6"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19</w:t>
            </w:r>
          </w:p>
        </w:tc>
        <w:tc>
          <w:tcPr>
            <w:tcW w:w="0" w:type="auto"/>
            <w:vAlign w:val="center"/>
            <w:hideMark/>
          </w:tcPr>
          <w:p w14:paraId="09F2177C"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21</w:t>
            </w:r>
          </w:p>
        </w:tc>
        <w:tc>
          <w:tcPr>
            <w:tcW w:w="0" w:type="auto"/>
            <w:vAlign w:val="center"/>
            <w:hideMark/>
          </w:tcPr>
          <w:p w14:paraId="277BA10D"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3</w:t>
            </w:r>
          </w:p>
        </w:tc>
      </w:tr>
      <w:tr w:rsidR="00666302" w:rsidRPr="00666302" w14:paraId="4A85A6EF" w14:textId="77777777" w:rsidTr="00666302">
        <w:trPr>
          <w:tblCellSpacing w:w="15" w:type="dxa"/>
        </w:trPr>
        <w:tc>
          <w:tcPr>
            <w:tcW w:w="0" w:type="auto"/>
            <w:vAlign w:val="center"/>
            <w:hideMark/>
          </w:tcPr>
          <w:p w14:paraId="058838B2"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11</w:t>
            </w:r>
          </w:p>
        </w:tc>
        <w:tc>
          <w:tcPr>
            <w:tcW w:w="0" w:type="auto"/>
            <w:vAlign w:val="center"/>
            <w:hideMark/>
          </w:tcPr>
          <w:p w14:paraId="55F3C686"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18</w:t>
            </w:r>
          </w:p>
        </w:tc>
        <w:tc>
          <w:tcPr>
            <w:tcW w:w="0" w:type="auto"/>
            <w:vAlign w:val="center"/>
            <w:hideMark/>
          </w:tcPr>
          <w:p w14:paraId="0413F5EC"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25</w:t>
            </w:r>
          </w:p>
        </w:tc>
        <w:tc>
          <w:tcPr>
            <w:tcW w:w="0" w:type="auto"/>
            <w:vAlign w:val="center"/>
            <w:hideMark/>
          </w:tcPr>
          <w:p w14:paraId="0CCE2026"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w:t>
            </w:r>
          </w:p>
        </w:tc>
        <w:tc>
          <w:tcPr>
            <w:tcW w:w="0" w:type="auto"/>
            <w:vAlign w:val="center"/>
            <w:hideMark/>
          </w:tcPr>
          <w:p w14:paraId="5AB41B3C"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9</w:t>
            </w:r>
          </w:p>
        </w:tc>
      </w:tr>
    </w:tbl>
    <w:p w14:paraId="04620C60"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Write a program to read n (2 &lt;= n &lt;= 10) and the values stored in these n by n cells and output if the grid represents a wondrous square.</w:t>
      </w:r>
    </w:p>
    <w:p w14:paraId="4081616B"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Also output all the prime numbers in the grid along with their row index and column index as shown in the output. A natural number is said to be prime if it has exactly two divisors. For example, 2, 3, 5, 7, 11 The first element of the given grid i.e. 17 is stored at row index 0 and column index 0 and the next element in the row i.e. 24 is stored at row index 0 and column index 1.</w:t>
      </w:r>
    </w:p>
    <w:p w14:paraId="3E831598"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Test your program for the following data and some random data:</w:t>
      </w:r>
    </w:p>
    <w:p w14:paraId="45E04C3F"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Input:</w:t>
      </w:r>
      <w:r w:rsidRPr="00666302">
        <w:rPr>
          <w:rFonts w:ascii="Times New Roman" w:eastAsia="Times New Roman" w:hAnsi="Times New Roman" w:cs="Times New Roman"/>
          <w:sz w:val="28"/>
          <w:szCs w:val="28"/>
          <w:lang w:eastAsia="en-IN"/>
        </w:rPr>
        <w:br/>
        <w:t>n = 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340"/>
        <w:gridCol w:w="340"/>
        <w:gridCol w:w="355"/>
      </w:tblGrid>
      <w:tr w:rsidR="00666302" w:rsidRPr="00666302" w14:paraId="6A01AC2A" w14:textId="77777777" w:rsidTr="00666302">
        <w:trPr>
          <w:tblCellSpacing w:w="15" w:type="dxa"/>
        </w:trPr>
        <w:tc>
          <w:tcPr>
            <w:tcW w:w="0" w:type="auto"/>
            <w:vAlign w:val="center"/>
            <w:hideMark/>
          </w:tcPr>
          <w:p w14:paraId="48D9F988"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16</w:t>
            </w:r>
          </w:p>
        </w:tc>
        <w:tc>
          <w:tcPr>
            <w:tcW w:w="0" w:type="auto"/>
            <w:vAlign w:val="center"/>
            <w:hideMark/>
          </w:tcPr>
          <w:p w14:paraId="6D46BEC7"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15</w:t>
            </w:r>
          </w:p>
        </w:tc>
        <w:tc>
          <w:tcPr>
            <w:tcW w:w="0" w:type="auto"/>
            <w:vAlign w:val="center"/>
            <w:hideMark/>
          </w:tcPr>
          <w:p w14:paraId="4E11D978"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w:t>
            </w:r>
          </w:p>
        </w:tc>
        <w:tc>
          <w:tcPr>
            <w:tcW w:w="0" w:type="auto"/>
            <w:vAlign w:val="center"/>
            <w:hideMark/>
          </w:tcPr>
          <w:p w14:paraId="1DD0B021"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w:t>
            </w:r>
          </w:p>
        </w:tc>
      </w:tr>
      <w:tr w:rsidR="00666302" w:rsidRPr="00666302" w14:paraId="2981E8D3" w14:textId="77777777" w:rsidTr="00666302">
        <w:trPr>
          <w:tblCellSpacing w:w="15" w:type="dxa"/>
        </w:trPr>
        <w:tc>
          <w:tcPr>
            <w:tcW w:w="0" w:type="auto"/>
            <w:vAlign w:val="center"/>
            <w:hideMark/>
          </w:tcPr>
          <w:p w14:paraId="5D36C0B7"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6</w:t>
            </w:r>
          </w:p>
        </w:tc>
        <w:tc>
          <w:tcPr>
            <w:tcW w:w="0" w:type="auto"/>
            <w:vAlign w:val="center"/>
            <w:hideMark/>
          </w:tcPr>
          <w:p w14:paraId="188C172E"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4</w:t>
            </w:r>
          </w:p>
        </w:tc>
        <w:tc>
          <w:tcPr>
            <w:tcW w:w="0" w:type="auto"/>
            <w:vAlign w:val="center"/>
            <w:hideMark/>
          </w:tcPr>
          <w:p w14:paraId="51620C5D"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10</w:t>
            </w:r>
          </w:p>
        </w:tc>
        <w:tc>
          <w:tcPr>
            <w:tcW w:w="0" w:type="auto"/>
            <w:vAlign w:val="center"/>
            <w:hideMark/>
          </w:tcPr>
          <w:p w14:paraId="39811EA8"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14</w:t>
            </w:r>
          </w:p>
        </w:tc>
      </w:tr>
      <w:tr w:rsidR="00666302" w:rsidRPr="00666302" w14:paraId="7BDE5065" w14:textId="77777777" w:rsidTr="00666302">
        <w:trPr>
          <w:tblCellSpacing w:w="15" w:type="dxa"/>
        </w:trPr>
        <w:tc>
          <w:tcPr>
            <w:tcW w:w="0" w:type="auto"/>
            <w:vAlign w:val="center"/>
            <w:hideMark/>
          </w:tcPr>
          <w:p w14:paraId="77CDBFAA"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9</w:t>
            </w:r>
          </w:p>
        </w:tc>
        <w:tc>
          <w:tcPr>
            <w:tcW w:w="0" w:type="auto"/>
            <w:vAlign w:val="center"/>
            <w:hideMark/>
          </w:tcPr>
          <w:p w14:paraId="2B3ED4DF"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8</w:t>
            </w:r>
          </w:p>
        </w:tc>
        <w:tc>
          <w:tcPr>
            <w:tcW w:w="0" w:type="auto"/>
            <w:vAlign w:val="center"/>
            <w:hideMark/>
          </w:tcPr>
          <w:p w14:paraId="24792915"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12</w:t>
            </w:r>
          </w:p>
        </w:tc>
        <w:tc>
          <w:tcPr>
            <w:tcW w:w="0" w:type="auto"/>
            <w:vAlign w:val="center"/>
            <w:hideMark/>
          </w:tcPr>
          <w:p w14:paraId="5729DBB3"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5</w:t>
            </w:r>
          </w:p>
        </w:tc>
      </w:tr>
      <w:tr w:rsidR="00666302" w:rsidRPr="00666302" w14:paraId="4A6805E4" w14:textId="77777777" w:rsidTr="00666302">
        <w:trPr>
          <w:tblCellSpacing w:w="15" w:type="dxa"/>
        </w:trPr>
        <w:tc>
          <w:tcPr>
            <w:tcW w:w="0" w:type="auto"/>
            <w:vAlign w:val="center"/>
            <w:hideMark/>
          </w:tcPr>
          <w:p w14:paraId="1ABF21E3"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3</w:t>
            </w:r>
          </w:p>
        </w:tc>
        <w:tc>
          <w:tcPr>
            <w:tcW w:w="0" w:type="auto"/>
            <w:vAlign w:val="center"/>
            <w:hideMark/>
          </w:tcPr>
          <w:p w14:paraId="3183CA39"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7</w:t>
            </w:r>
          </w:p>
        </w:tc>
        <w:tc>
          <w:tcPr>
            <w:tcW w:w="0" w:type="auto"/>
            <w:vAlign w:val="center"/>
            <w:hideMark/>
          </w:tcPr>
          <w:p w14:paraId="27F1AE7F"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11</w:t>
            </w:r>
          </w:p>
        </w:tc>
        <w:tc>
          <w:tcPr>
            <w:tcW w:w="0" w:type="auto"/>
            <w:vAlign w:val="center"/>
            <w:hideMark/>
          </w:tcPr>
          <w:p w14:paraId="7DC0040B"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13</w:t>
            </w:r>
          </w:p>
        </w:tc>
      </w:tr>
    </w:tbl>
    <w:p w14:paraId="13B6EB40"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Output:</w:t>
      </w:r>
      <w:r w:rsidRPr="00666302">
        <w:rPr>
          <w:rFonts w:ascii="Times New Roman" w:eastAsia="Times New Roman" w:hAnsi="Times New Roman" w:cs="Times New Roman"/>
          <w:sz w:val="28"/>
          <w:szCs w:val="28"/>
          <w:lang w:eastAsia="en-IN"/>
        </w:rPr>
        <w:br/>
        <w:t>Yes, it represents a wondrous square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6"/>
        <w:gridCol w:w="1360"/>
        <w:gridCol w:w="1795"/>
      </w:tblGrid>
      <w:tr w:rsidR="00666302" w:rsidRPr="00666302" w14:paraId="5065B672" w14:textId="77777777" w:rsidTr="00666302">
        <w:trPr>
          <w:tblHeader/>
          <w:tblCellSpacing w:w="15" w:type="dxa"/>
        </w:trPr>
        <w:tc>
          <w:tcPr>
            <w:tcW w:w="0" w:type="auto"/>
            <w:vAlign w:val="center"/>
            <w:hideMark/>
          </w:tcPr>
          <w:p w14:paraId="6B6BAD8B" w14:textId="77777777" w:rsidR="00666302" w:rsidRPr="00666302" w:rsidRDefault="00666302" w:rsidP="00666302">
            <w:pPr>
              <w:spacing w:after="0" w:line="240" w:lineRule="auto"/>
              <w:jc w:val="center"/>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t>Prime</w:t>
            </w:r>
          </w:p>
        </w:tc>
        <w:tc>
          <w:tcPr>
            <w:tcW w:w="0" w:type="auto"/>
            <w:vAlign w:val="center"/>
            <w:hideMark/>
          </w:tcPr>
          <w:p w14:paraId="1CEDAFA6" w14:textId="77777777" w:rsidR="00666302" w:rsidRPr="00666302" w:rsidRDefault="00666302" w:rsidP="00666302">
            <w:pPr>
              <w:spacing w:after="0" w:line="240" w:lineRule="auto"/>
              <w:jc w:val="center"/>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t>Row Index</w:t>
            </w:r>
          </w:p>
        </w:tc>
        <w:tc>
          <w:tcPr>
            <w:tcW w:w="0" w:type="auto"/>
            <w:vAlign w:val="center"/>
            <w:hideMark/>
          </w:tcPr>
          <w:p w14:paraId="65783A69" w14:textId="77777777" w:rsidR="00666302" w:rsidRPr="00666302" w:rsidRDefault="00666302" w:rsidP="00666302">
            <w:pPr>
              <w:spacing w:after="0" w:line="240" w:lineRule="auto"/>
              <w:jc w:val="center"/>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t>Column Index</w:t>
            </w:r>
          </w:p>
        </w:tc>
      </w:tr>
      <w:tr w:rsidR="00666302" w:rsidRPr="00666302" w14:paraId="46AB35A6" w14:textId="77777777" w:rsidTr="00666302">
        <w:trPr>
          <w:tblCellSpacing w:w="15" w:type="dxa"/>
        </w:trPr>
        <w:tc>
          <w:tcPr>
            <w:tcW w:w="0" w:type="auto"/>
            <w:vAlign w:val="center"/>
            <w:hideMark/>
          </w:tcPr>
          <w:p w14:paraId="69150742"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w:t>
            </w:r>
          </w:p>
        </w:tc>
        <w:tc>
          <w:tcPr>
            <w:tcW w:w="0" w:type="auto"/>
            <w:vAlign w:val="center"/>
            <w:hideMark/>
          </w:tcPr>
          <w:p w14:paraId="66C452A1"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0</w:t>
            </w:r>
          </w:p>
        </w:tc>
        <w:tc>
          <w:tcPr>
            <w:tcW w:w="0" w:type="auto"/>
            <w:vAlign w:val="center"/>
            <w:hideMark/>
          </w:tcPr>
          <w:p w14:paraId="14A2DAA9"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3</w:t>
            </w:r>
          </w:p>
        </w:tc>
      </w:tr>
      <w:tr w:rsidR="00666302" w:rsidRPr="00666302" w14:paraId="0C5B48F8" w14:textId="77777777" w:rsidTr="00666302">
        <w:trPr>
          <w:tblCellSpacing w:w="15" w:type="dxa"/>
        </w:trPr>
        <w:tc>
          <w:tcPr>
            <w:tcW w:w="0" w:type="auto"/>
            <w:vAlign w:val="center"/>
            <w:hideMark/>
          </w:tcPr>
          <w:p w14:paraId="3135FA3F"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3</w:t>
            </w:r>
          </w:p>
        </w:tc>
        <w:tc>
          <w:tcPr>
            <w:tcW w:w="0" w:type="auto"/>
            <w:vAlign w:val="center"/>
            <w:hideMark/>
          </w:tcPr>
          <w:p w14:paraId="7ECE0DA9"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3</w:t>
            </w:r>
          </w:p>
        </w:tc>
        <w:tc>
          <w:tcPr>
            <w:tcW w:w="0" w:type="auto"/>
            <w:vAlign w:val="center"/>
            <w:hideMark/>
          </w:tcPr>
          <w:p w14:paraId="41EF173D"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0</w:t>
            </w:r>
          </w:p>
        </w:tc>
      </w:tr>
      <w:tr w:rsidR="00666302" w:rsidRPr="00666302" w14:paraId="0D42EEBC" w14:textId="77777777" w:rsidTr="00666302">
        <w:trPr>
          <w:tblCellSpacing w:w="15" w:type="dxa"/>
        </w:trPr>
        <w:tc>
          <w:tcPr>
            <w:tcW w:w="0" w:type="auto"/>
            <w:vAlign w:val="center"/>
            <w:hideMark/>
          </w:tcPr>
          <w:p w14:paraId="250B0259"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lastRenderedPageBreak/>
              <w:t>5</w:t>
            </w:r>
          </w:p>
        </w:tc>
        <w:tc>
          <w:tcPr>
            <w:tcW w:w="0" w:type="auto"/>
            <w:vAlign w:val="center"/>
            <w:hideMark/>
          </w:tcPr>
          <w:p w14:paraId="3265E946"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w:t>
            </w:r>
          </w:p>
        </w:tc>
        <w:tc>
          <w:tcPr>
            <w:tcW w:w="0" w:type="auto"/>
            <w:vAlign w:val="center"/>
            <w:hideMark/>
          </w:tcPr>
          <w:p w14:paraId="0AB2ED36"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3</w:t>
            </w:r>
          </w:p>
        </w:tc>
      </w:tr>
      <w:tr w:rsidR="00666302" w:rsidRPr="00666302" w14:paraId="59EDA4D6" w14:textId="77777777" w:rsidTr="00666302">
        <w:trPr>
          <w:tblCellSpacing w:w="15" w:type="dxa"/>
        </w:trPr>
        <w:tc>
          <w:tcPr>
            <w:tcW w:w="0" w:type="auto"/>
            <w:vAlign w:val="center"/>
            <w:hideMark/>
          </w:tcPr>
          <w:p w14:paraId="5BCD6C06"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7</w:t>
            </w:r>
          </w:p>
        </w:tc>
        <w:tc>
          <w:tcPr>
            <w:tcW w:w="0" w:type="auto"/>
            <w:vAlign w:val="center"/>
            <w:hideMark/>
          </w:tcPr>
          <w:p w14:paraId="72B61830"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3</w:t>
            </w:r>
          </w:p>
        </w:tc>
        <w:tc>
          <w:tcPr>
            <w:tcW w:w="0" w:type="auto"/>
            <w:vAlign w:val="center"/>
            <w:hideMark/>
          </w:tcPr>
          <w:p w14:paraId="4ECAECDC"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w:t>
            </w:r>
          </w:p>
        </w:tc>
      </w:tr>
      <w:tr w:rsidR="00666302" w:rsidRPr="00666302" w14:paraId="7AB19D8B" w14:textId="77777777" w:rsidTr="00666302">
        <w:trPr>
          <w:tblCellSpacing w:w="15" w:type="dxa"/>
        </w:trPr>
        <w:tc>
          <w:tcPr>
            <w:tcW w:w="0" w:type="auto"/>
            <w:vAlign w:val="center"/>
            <w:hideMark/>
          </w:tcPr>
          <w:p w14:paraId="0CD99BAF"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11</w:t>
            </w:r>
          </w:p>
        </w:tc>
        <w:tc>
          <w:tcPr>
            <w:tcW w:w="0" w:type="auto"/>
            <w:vAlign w:val="center"/>
            <w:hideMark/>
          </w:tcPr>
          <w:p w14:paraId="1336384E"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3</w:t>
            </w:r>
          </w:p>
        </w:tc>
        <w:tc>
          <w:tcPr>
            <w:tcW w:w="0" w:type="auto"/>
            <w:vAlign w:val="center"/>
            <w:hideMark/>
          </w:tcPr>
          <w:p w14:paraId="221AD6DD"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w:t>
            </w:r>
          </w:p>
        </w:tc>
      </w:tr>
      <w:tr w:rsidR="00666302" w:rsidRPr="00666302" w14:paraId="7E29C192" w14:textId="77777777" w:rsidTr="00666302">
        <w:trPr>
          <w:tblCellSpacing w:w="15" w:type="dxa"/>
        </w:trPr>
        <w:tc>
          <w:tcPr>
            <w:tcW w:w="0" w:type="auto"/>
            <w:vAlign w:val="center"/>
            <w:hideMark/>
          </w:tcPr>
          <w:p w14:paraId="0AF5E5B8"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13</w:t>
            </w:r>
          </w:p>
        </w:tc>
        <w:tc>
          <w:tcPr>
            <w:tcW w:w="0" w:type="auto"/>
            <w:vAlign w:val="center"/>
            <w:hideMark/>
          </w:tcPr>
          <w:p w14:paraId="167A8004"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3</w:t>
            </w:r>
          </w:p>
        </w:tc>
        <w:tc>
          <w:tcPr>
            <w:tcW w:w="0" w:type="auto"/>
            <w:vAlign w:val="center"/>
            <w:hideMark/>
          </w:tcPr>
          <w:p w14:paraId="748DC775"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3</w:t>
            </w:r>
          </w:p>
        </w:tc>
      </w:tr>
      <w:tr w:rsidR="00666302" w:rsidRPr="00666302" w14:paraId="6B4F1B43" w14:textId="77777777" w:rsidTr="00666302">
        <w:trPr>
          <w:tblCellSpacing w:w="15" w:type="dxa"/>
        </w:trPr>
        <w:tc>
          <w:tcPr>
            <w:tcW w:w="0" w:type="auto"/>
            <w:vAlign w:val="center"/>
            <w:hideMark/>
          </w:tcPr>
          <w:p w14:paraId="22F3F7CD"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15</w:t>
            </w:r>
          </w:p>
        </w:tc>
        <w:tc>
          <w:tcPr>
            <w:tcW w:w="0" w:type="auto"/>
            <w:vAlign w:val="center"/>
            <w:hideMark/>
          </w:tcPr>
          <w:p w14:paraId="04762D65"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0</w:t>
            </w:r>
          </w:p>
        </w:tc>
        <w:tc>
          <w:tcPr>
            <w:tcW w:w="0" w:type="auto"/>
            <w:vAlign w:val="center"/>
            <w:hideMark/>
          </w:tcPr>
          <w:p w14:paraId="44B83ED4"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w:t>
            </w:r>
          </w:p>
        </w:tc>
      </w:tr>
    </w:tbl>
    <w:p w14:paraId="54D5C7C9"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Input:</w:t>
      </w:r>
      <w:r w:rsidRPr="00666302">
        <w:rPr>
          <w:rFonts w:ascii="Times New Roman" w:eastAsia="Times New Roman" w:hAnsi="Times New Roman" w:cs="Times New Roman"/>
          <w:sz w:val="28"/>
          <w:szCs w:val="28"/>
          <w:lang w:eastAsia="en-IN"/>
        </w:rPr>
        <w:br/>
        <w:t>n =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200"/>
        <w:gridCol w:w="215"/>
      </w:tblGrid>
      <w:tr w:rsidR="00666302" w:rsidRPr="00666302" w14:paraId="50031422" w14:textId="77777777" w:rsidTr="00666302">
        <w:trPr>
          <w:tblCellSpacing w:w="15" w:type="dxa"/>
        </w:trPr>
        <w:tc>
          <w:tcPr>
            <w:tcW w:w="0" w:type="auto"/>
            <w:vAlign w:val="center"/>
            <w:hideMark/>
          </w:tcPr>
          <w:p w14:paraId="285E39F8"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w:t>
            </w:r>
          </w:p>
        </w:tc>
        <w:tc>
          <w:tcPr>
            <w:tcW w:w="0" w:type="auto"/>
            <w:vAlign w:val="center"/>
            <w:hideMark/>
          </w:tcPr>
          <w:p w14:paraId="41E2B1AA"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w:t>
            </w:r>
          </w:p>
        </w:tc>
        <w:tc>
          <w:tcPr>
            <w:tcW w:w="0" w:type="auto"/>
            <w:vAlign w:val="center"/>
            <w:hideMark/>
          </w:tcPr>
          <w:p w14:paraId="30C6A70B"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4</w:t>
            </w:r>
          </w:p>
        </w:tc>
      </w:tr>
      <w:tr w:rsidR="00666302" w:rsidRPr="00666302" w14:paraId="3687789B" w14:textId="77777777" w:rsidTr="00666302">
        <w:trPr>
          <w:tblCellSpacing w:w="15" w:type="dxa"/>
        </w:trPr>
        <w:tc>
          <w:tcPr>
            <w:tcW w:w="0" w:type="auto"/>
            <w:vAlign w:val="center"/>
            <w:hideMark/>
          </w:tcPr>
          <w:p w14:paraId="21282C9A"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3</w:t>
            </w:r>
          </w:p>
        </w:tc>
        <w:tc>
          <w:tcPr>
            <w:tcW w:w="0" w:type="auto"/>
            <w:vAlign w:val="center"/>
            <w:hideMark/>
          </w:tcPr>
          <w:p w14:paraId="1D43D807"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7</w:t>
            </w:r>
          </w:p>
        </w:tc>
        <w:tc>
          <w:tcPr>
            <w:tcW w:w="0" w:type="auto"/>
            <w:vAlign w:val="center"/>
            <w:hideMark/>
          </w:tcPr>
          <w:p w14:paraId="4EC35457"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5</w:t>
            </w:r>
          </w:p>
        </w:tc>
      </w:tr>
      <w:tr w:rsidR="00666302" w:rsidRPr="00666302" w14:paraId="649F4844" w14:textId="77777777" w:rsidTr="00666302">
        <w:trPr>
          <w:tblCellSpacing w:w="15" w:type="dxa"/>
        </w:trPr>
        <w:tc>
          <w:tcPr>
            <w:tcW w:w="0" w:type="auto"/>
            <w:vAlign w:val="center"/>
            <w:hideMark/>
          </w:tcPr>
          <w:p w14:paraId="062A9479"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8</w:t>
            </w:r>
          </w:p>
        </w:tc>
        <w:tc>
          <w:tcPr>
            <w:tcW w:w="0" w:type="auto"/>
            <w:vAlign w:val="center"/>
            <w:hideMark/>
          </w:tcPr>
          <w:p w14:paraId="2A8EA858"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9</w:t>
            </w:r>
          </w:p>
        </w:tc>
        <w:tc>
          <w:tcPr>
            <w:tcW w:w="0" w:type="auto"/>
            <w:vAlign w:val="center"/>
            <w:hideMark/>
          </w:tcPr>
          <w:p w14:paraId="3DDD0F43"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6</w:t>
            </w:r>
          </w:p>
        </w:tc>
      </w:tr>
    </w:tbl>
    <w:p w14:paraId="4DA44B1E"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Output:</w:t>
      </w:r>
      <w:r w:rsidRPr="00666302">
        <w:rPr>
          <w:rFonts w:ascii="Times New Roman" w:eastAsia="Times New Roman" w:hAnsi="Times New Roman" w:cs="Times New Roman"/>
          <w:sz w:val="28"/>
          <w:szCs w:val="28"/>
          <w:lang w:eastAsia="en-IN"/>
        </w:rPr>
        <w:br/>
        <w:t>Not a wondrous square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6"/>
        <w:gridCol w:w="1360"/>
        <w:gridCol w:w="1795"/>
      </w:tblGrid>
      <w:tr w:rsidR="00666302" w:rsidRPr="00666302" w14:paraId="30AB7036" w14:textId="77777777" w:rsidTr="00666302">
        <w:trPr>
          <w:tblHeader/>
          <w:tblCellSpacing w:w="15" w:type="dxa"/>
        </w:trPr>
        <w:tc>
          <w:tcPr>
            <w:tcW w:w="0" w:type="auto"/>
            <w:vAlign w:val="center"/>
            <w:hideMark/>
          </w:tcPr>
          <w:p w14:paraId="32E2A5C0" w14:textId="77777777" w:rsidR="00666302" w:rsidRPr="00666302" w:rsidRDefault="00666302" w:rsidP="00666302">
            <w:pPr>
              <w:spacing w:after="0" w:line="240" w:lineRule="auto"/>
              <w:jc w:val="center"/>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t>Prime</w:t>
            </w:r>
          </w:p>
        </w:tc>
        <w:tc>
          <w:tcPr>
            <w:tcW w:w="0" w:type="auto"/>
            <w:vAlign w:val="center"/>
            <w:hideMark/>
          </w:tcPr>
          <w:p w14:paraId="3BFD8726" w14:textId="77777777" w:rsidR="00666302" w:rsidRPr="00666302" w:rsidRDefault="00666302" w:rsidP="00666302">
            <w:pPr>
              <w:spacing w:after="0" w:line="240" w:lineRule="auto"/>
              <w:jc w:val="center"/>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t>Row Index</w:t>
            </w:r>
          </w:p>
        </w:tc>
        <w:tc>
          <w:tcPr>
            <w:tcW w:w="0" w:type="auto"/>
            <w:vAlign w:val="center"/>
            <w:hideMark/>
          </w:tcPr>
          <w:p w14:paraId="083692D3" w14:textId="77777777" w:rsidR="00666302" w:rsidRPr="00666302" w:rsidRDefault="00666302" w:rsidP="00666302">
            <w:pPr>
              <w:spacing w:after="0" w:line="240" w:lineRule="auto"/>
              <w:jc w:val="center"/>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t>Column Index</w:t>
            </w:r>
          </w:p>
        </w:tc>
      </w:tr>
      <w:tr w:rsidR="00666302" w:rsidRPr="00666302" w14:paraId="6B4D4387" w14:textId="77777777" w:rsidTr="00666302">
        <w:trPr>
          <w:tblCellSpacing w:w="15" w:type="dxa"/>
        </w:trPr>
        <w:tc>
          <w:tcPr>
            <w:tcW w:w="0" w:type="auto"/>
            <w:vAlign w:val="center"/>
            <w:hideMark/>
          </w:tcPr>
          <w:p w14:paraId="3BFC8D00"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w:t>
            </w:r>
          </w:p>
        </w:tc>
        <w:tc>
          <w:tcPr>
            <w:tcW w:w="0" w:type="auto"/>
            <w:vAlign w:val="center"/>
            <w:hideMark/>
          </w:tcPr>
          <w:p w14:paraId="62BA1A7B"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0</w:t>
            </w:r>
          </w:p>
        </w:tc>
        <w:tc>
          <w:tcPr>
            <w:tcW w:w="0" w:type="auto"/>
            <w:vAlign w:val="center"/>
            <w:hideMark/>
          </w:tcPr>
          <w:p w14:paraId="1896C697"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w:t>
            </w:r>
          </w:p>
        </w:tc>
      </w:tr>
      <w:tr w:rsidR="00666302" w:rsidRPr="00666302" w14:paraId="03D1F2C8" w14:textId="77777777" w:rsidTr="00666302">
        <w:trPr>
          <w:tblCellSpacing w:w="15" w:type="dxa"/>
        </w:trPr>
        <w:tc>
          <w:tcPr>
            <w:tcW w:w="0" w:type="auto"/>
            <w:vAlign w:val="center"/>
            <w:hideMark/>
          </w:tcPr>
          <w:p w14:paraId="0E24867C"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3</w:t>
            </w:r>
          </w:p>
        </w:tc>
        <w:tc>
          <w:tcPr>
            <w:tcW w:w="0" w:type="auto"/>
            <w:vAlign w:val="center"/>
            <w:hideMark/>
          </w:tcPr>
          <w:p w14:paraId="2A480104"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w:t>
            </w:r>
          </w:p>
        </w:tc>
        <w:tc>
          <w:tcPr>
            <w:tcW w:w="0" w:type="auto"/>
            <w:vAlign w:val="center"/>
            <w:hideMark/>
          </w:tcPr>
          <w:p w14:paraId="275BB23F"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0</w:t>
            </w:r>
          </w:p>
        </w:tc>
      </w:tr>
      <w:tr w:rsidR="00666302" w:rsidRPr="00666302" w14:paraId="701E10F4" w14:textId="77777777" w:rsidTr="00666302">
        <w:trPr>
          <w:tblCellSpacing w:w="15" w:type="dxa"/>
        </w:trPr>
        <w:tc>
          <w:tcPr>
            <w:tcW w:w="0" w:type="auto"/>
            <w:vAlign w:val="center"/>
            <w:hideMark/>
          </w:tcPr>
          <w:p w14:paraId="285B989B"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5</w:t>
            </w:r>
          </w:p>
        </w:tc>
        <w:tc>
          <w:tcPr>
            <w:tcW w:w="0" w:type="auto"/>
            <w:vAlign w:val="center"/>
            <w:hideMark/>
          </w:tcPr>
          <w:p w14:paraId="5CFA43C1"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w:t>
            </w:r>
          </w:p>
        </w:tc>
        <w:tc>
          <w:tcPr>
            <w:tcW w:w="0" w:type="auto"/>
            <w:vAlign w:val="center"/>
            <w:hideMark/>
          </w:tcPr>
          <w:p w14:paraId="08062DF7"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w:t>
            </w:r>
          </w:p>
        </w:tc>
      </w:tr>
      <w:tr w:rsidR="00666302" w:rsidRPr="00666302" w14:paraId="1CCD46CF" w14:textId="77777777" w:rsidTr="00666302">
        <w:trPr>
          <w:tblCellSpacing w:w="15" w:type="dxa"/>
        </w:trPr>
        <w:tc>
          <w:tcPr>
            <w:tcW w:w="0" w:type="auto"/>
            <w:vAlign w:val="center"/>
            <w:hideMark/>
          </w:tcPr>
          <w:p w14:paraId="4C7D51A2"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7</w:t>
            </w:r>
          </w:p>
        </w:tc>
        <w:tc>
          <w:tcPr>
            <w:tcW w:w="0" w:type="auto"/>
            <w:vAlign w:val="center"/>
            <w:hideMark/>
          </w:tcPr>
          <w:p w14:paraId="7EB18A64"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w:t>
            </w:r>
          </w:p>
        </w:tc>
        <w:tc>
          <w:tcPr>
            <w:tcW w:w="0" w:type="auto"/>
            <w:vAlign w:val="center"/>
            <w:hideMark/>
          </w:tcPr>
          <w:p w14:paraId="7C1716A9"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w:t>
            </w:r>
          </w:p>
        </w:tc>
      </w:tr>
    </w:tbl>
    <w:p w14:paraId="0A223EF5"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Input:</w:t>
      </w:r>
      <w:r w:rsidRPr="00666302">
        <w:rPr>
          <w:rFonts w:ascii="Times New Roman" w:eastAsia="Times New Roman" w:hAnsi="Times New Roman" w:cs="Times New Roman"/>
          <w:sz w:val="28"/>
          <w:szCs w:val="28"/>
          <w:lang w:eastAsia="en-IN"/>
        </w:rPr>
        <w:br/>
        <w:t>n =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215"/>
      </w:tblGrid>
      <w:tr w:rsidR="00666302" w:rsidRPr="00666302" w14:paraId="603BA6AC" w14:textId="77777777" w:rsidTr="00666302">
        <w:trPr>
          <w:tblCellSpacing w:w="15" w:type="dxa"/>
        </w:trPr>
        <w:tc>
          <w:tcPr>
            <w:tcW w:w="0" w:type="auto"/>
            <w:vAlign w:val="center"/>
            <w:hideMark/>
          </w:tcPr>
          <w:p w14:paraId="5ED5E29E"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w:t>
            </w:r>
          </w:p>
        </w:tc>
        <w:tc>
          <w:tcPr>
            <w:tcW w:w="0" w:type="auto"/>
            <w:vAlign w:val="center"/>
            <w:hideMark/>
          </w:tcPr>
          <w:p w14:paraId="4E63A848"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3</w:t>
            </w:r>
          </w:p>
        </w:tc>
      </w:tr>
      <w:tr w:rsidR="00666302" w:rsidRPr="00666302" w14:paraId="22B99156" w14:textId="77777777" w:rsidTr="00666302">
        <w:trPr>
          <w:tblCellSpacing w:w="15" w:type="dxa"/>
        </w:trPr>
        <w:tc>
          <w:tcPr>
            <w:tcW w:w="0" w:type="auto"/>
            <w:vAlign w:val="center"/>
            <w:hideMark/>
          </w:tcPr>
          <w:p w14:paraId="6B76107D"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3</w:t>
            </w:r>
          </w:p>
        </w:tc>
        <w:tc>
          <w:tcPr>
            <w:tcW w:w="0" w:type="auto"/>
            <w:vAlign w:val="center"/>
            <w:hideMark/>
          </w:tcPr>
          <w:p w14:paraId="2B637CDA"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w:t>
            </w:r>
          </w:p>
        </w:tc>
      </w:tr>
    </w:tbl>
    <w:p w14:paraId="4409576D"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Output: Not a wondrous square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6"/>
        <w:gridCol w:w="1360"/>
        <w:gridCol w:w="1795"/>
      </w:tblGrid>
      <w:tr w:rsidR="00666302" w:rsidRPr="00666302" w14:paraId="4860E1F7" w14:textId="77777777" w:rsidTr="00666302">
        <w:trPr>
          <w:tblHeader/>
          <w:tblCellSpacing w:w="15" w:type="dxa"/>
        </w:trPr>
        <w:tc>
          <w:tcPr>
            <w:tcW w:w="0" w:type="auto"/>
            <w:vAlign w:val="center"/>
            <w:hideMark/>
          </w:tcPr>
          <w:p w14:paraId="356BB981" w14:textId="77777777" w:rsidR="00666302" w:rsidRPr="00666302" w:rsidRDefault="00666302" w:rsidP="00666302">
            <w:pPr>
              <w:spacing w:after="0" w:line="240" w:lineRule="auto"/>
              <w:jc w:val="center"/>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t>Prime</w:t>
            </w:r>
          </w:p>
        </w:tc>
        <w:tc>
          <w:tcPr>
            <w:tcW w:w="0" w:type="auto"/>
            <w:vAlign w:val="center"/>
            <w:hideMark/>
          </w:tcPr>
          <w:p w14:paraId="00B85997" w14:textId="77777777" w:rsidR="00666302" w:rsidRPr="00666302" w:rsidRDefault="00666302" w:rsidP="00666302">
            <w:pPr>
              <w:spacing w:after="0" w:line="240" w:lineRule="auto"/>
              <w:jc w:val="center"/>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t>Row Index</w:t>
            </w:r>
          </w:p>
        </w:tc>
        <w:tc>
          <w:tcPr>
            <w:tcW w:w="0" w:type="auto"/>
            <w:vAlign w:val="center"/>
            <w:hideMark/>
          </w:tcPr>
          <w:p w14:paraId="3B51B386" w14:textId="77777777" w:rsidR="00666302" w:rsidRPr="00666302" w:rsidRDefault="00666302" w:rsidP="00666302">
            <w:pPr>
              <w:spacing w:after="0" w:line="240" w:lineRule="auto"/>
              <w:jc w:val="center"/>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t>Column Index</w:t>
            </w:r>
          </w:p>
        </w:tc>
      </w:tr>
      <w:tr w:rsidR="00666302" w:rsidRPr="00666302" w14:paraId="5C059EFE" w14:textId="77777777" w:rsidTr="00666302">
        <w:trPr>
          <w:tblCellSpacing w:w="15" w:type="dxa"/>
        </w:trPr>
        <w:tc>
          <w:tcPr>
            <w:tcW w:w="0" w:type="auto"/>
            <w:vAlign w:val="center"/>
            <w:hideMark/>
          </w:tcPr>
          <w:p w14:paraId="47C98E35"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w:t>
            </w:r>
          </w:p>
        </w:tc>
        <w:tc>
          <w:tcPr>
            <w:tcW w:w="0" w:type="auto"/>
            <w:vAlign w:val="center"/>
            <w:hideMark/>
          </w:tcPr>
          <w:p w14:paraId="1A615A0D"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0</w:t>
            </w:r>
          </w:p>
        </w:tc>
        <w:tc>
          <w:tcPr>
            <w:tcW w:w="0" w:type="auto"/>
            <w:vAlign w:val="center"/>
            <w:hideMark/>
          </w:tcPr>
          <w:p w14:paraId="23C8738D"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0</w:t>
            </w:r>
          </w:p>
        </w:tc>
      </w:tr>
      <w:tr w:rsidR="00666302" w:rsidRPr="00666302" w14:paraId="3E127512" w14:textId="77777777" w:rsidTr="00666302">
        <w:trPr>
          <w:tblCellSpacing w:w="15" w:type="dxa"/>
        </w:trPr>
        <w:tc>
          <w:tcPr>
            <w:tcW w:w="0" w:type="auto"/>
            <w:vAlign w:val="center"/>
            <w:hideMark/>
          </w:tcPr>
          <w:p w14:paraId="5EB16E02"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2</w:t>
            </w:r>
          </w:p>
        </w:tc>
        <w:tc>
          <w:tcPr>
            <w:tcW w:w="0" w:type="auto"/>
            <w:vAlign w:val="center"/>
            <w:hideMark/>
          </w:tcPr>
          <w:p w14:paraId="57D6269B"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w:t>
            </w:r>
          </w:p>
        </w:tc>
        <w:tc>
          <w:tcPr>
            <w:tcW w:w="0" w:type="auto"/>
            <w:vAlign w:val="center"/>
            <w:hideMark/>
          </w:tcPr>
          <w:p w14:paraId="4D93E704"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w:t>
            </w:r>
          </w:p>
        </w:tc>
      </w:tr>
      <w:tr w:rsidR="00666302" w:rsidRPr="00666302" w14:paraId="0723371B" w14:textId="77777777" w:rsidTr="00666302">
        <w:trPr>
          <w:tblCellSpacing w:w="15" w:type="dxa"/>
        </w:trPr>
        <w:tc>
          <w:tcPr>
            <w:tcW w:w="0" w:type="auto"/>
            <w:vAlign w:val="center"/>
            <w:hideMark/>
          </w:tcPr>
          <w:p w14:paraId="65220D9A"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3</w:t>
            </w:r>
          </w:p>
        </w:tc>
        <w:tc>
          <w:tcPr>
            <w:tcW w:w="0" w:type="auto"/>
            <w:vAlign w:val="center"/>
            <w:hideMark/>
          </w:tcPr>
          <w:p w14:paraId="6670B385"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0</w:t>
            </w:r>
          </w:p>
        </w:tc>
        <w:tc>
          <w:tcPr>
            <w:tcW w:w="0" w:type="auto"/>
            <w:vAlign w:val="center"/>
            <w:hideMark/>
          </w:tcPr>
          <w:p w14:paraId="0CA3E8B6"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w:t>
            </w:r>
          </w:p>
        </w:tc>
      </w:tr>
      <w:tr w:rsidR="00666302" w:rsidRPr="00666302" w14:paraId="428E1C01" w14:textId="77777777" w:rsidTr="00666302">
        <w:trPr>
          <w:tblCellSpacing w:w="15" w:type="dxa"/>
        </w:trPr>
        <w:tc>
          <w:tcPr>
            <w:tcW w:w="0" w:type="auto"/>
            <w:vAlign w:val="center"/>
            <w:hideMark/>
          </w:tcPr>
          <w:p w14:paraId="6D05C7FE"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3</w:t>
            </w:r>
          </w:p>
        </w:tc>
        <w:tc>
          <w:tcPr>
            <w:tcW w:w="0" w:type="auto"/>
            <w:vAlign w:val="center"/>
            <w:hideMark/>
          </w:tcPr>
          <w:p w14:paraId="11D65C87"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1</w:t>
            </w:r>
          </w:p>
        </w:tc>
        <w:tc>
          <w:tcPr>
            <w:tcW w:w="0" w:type="auto"/>
            <w:vAlign w:val="center"/>
            <w:hideMark/>
          </w:tcPr>
          <w:p w14:paraId="67A86741"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0</w:t>
            </w:r>
          </w:p>
        </w:tc>
      </w:tr>
    </w:tbl>
    <w:p w14:paraId="60D521B6"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Solution</w:t>
      </w:r>
    </w:p>
    <w:p w14:paraId="6B7B2AA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import java.util.Scanner;</w:t>
      </w:r>
    </w:p>
    <w:p w14:paraId="6F20BD0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55FFDC4D" w14:textId="2661F66C"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public class WondrousSquare</w:t>
      </w:r>
    </w:p>
    <w:p w14:paraId="53B3697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t>
      </w:r>
    </w:p>
    <w:p w14:paraId="24E0C40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public static void main(String args[]) {</w:t>
      </w:r>
    </w:p>
    <w:p w14:paraId="5DCC3DC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Scanner in = new Scanner(System.in);</w:t>
      </w:r>
    </w:p>
    <w:p w14:paraId="7F6B700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System.out.print("Enter n: ");</w:t>
      </w:r>
    </w:p>
    <w:p w14:paraId="57B4DFB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n = in.nextInt();</w:t>
      </w:r>
    </w:p>
    <w:p w14:paraId="50F6FAA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2DFA684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(n &lt; 2 || n &gt; 10) {</w:t>
      </w:r>
    </w:p>
    <w:p w14:paraId="7A7E570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System.out.println("Invalid value of n!");</w:t>
      </w:r>
    </w:p>
    <w:p w14:paraId="5BDEC54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return;</w:t>
      </w:r>
    </w:p>
    <w:p w14:paraId="0C43CF5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207661E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789682D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a[][] = new int[n][n];</w:t>
      </w:r>
    </w:p>
    <w:p w14:paraId="4126DE4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0B2A380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System.out.println("Enter elements of the matrix: ");</w:t>
      </w:r>
    </w:p>
    <w:p w14:paraId="6DB3AC5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n; i++) {</w:t>
      </w:r>
    </w:p>
    <w:p w14:paraId="20E7A35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System.out.println("Enter Row "+ (i+1) + " :");</w:t>
      </w:r>
    </w:p>
    <w:p w14:paraId="7171B4F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j = 0; j &lt; n; j++) {</w:t>
      </w:r>
    </w:p>
    <w:p w14:paraId="3239483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a[i][j] = in.nextInt();</w:t>
      </w:r>
    </w:p>
    <w:p w14:paraId="5A936A6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64669D4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4FACAA2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2E08493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System.out.println("The Matrix is:");</w:t>
      </w:r>
    </w:p>
    <w:p w14:paraId="0EEDEC3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n; i++) {</w:t>
      </w:r>
    </w:p>
    <w:p w14:paraId="588CECE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j = 0; j &lt; n; j++) {</w:t>
      </w:r>
    </w:p>
    <w:p w14:paraId="31682BD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System.out.print(a[i][j] + "\t");</w:t>
      </w:r>
    </w:p>
    <w:p w14:paraId="046772A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FA5974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w:t>
      </w:r>
    </w:p>
    <w:p w14:paraId="5EA9643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23779C7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3EBADB1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//Check Wondrous</w:t>
      </w:r>
    </w:p>
    <w:p w14:paraId="2175163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nSq = n * n;</w:t>
      </w:r>
    </w:p>
    <w:p w14:paraId="23E13F2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double validSum = 0.5 * n * (nSq + 1);</w:t>
      </w:r>
    </w:p>
    <w:p w14:paraId="13407D7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boolean wondrous = isWondrous(a);</w:t>
      </w:r>
    </w:p>
    <w:p w14:paraId="2C1AA80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15AC23C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(wondrous) {</w:t>
      </w:r>
    </w:p>
    <w:p w14:paraId="07E554F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System.out.println("Yes, it represents a wondrous square");</w:t>
      </w:r>
    </w:p>
    <w:p w14:paraId="03F9997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9814F3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else {</w:t>
      </w:r>
    </w:p>
    <w:p w14:paraId="10C984F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System.out.println("Not a wondrous square");</w:t>
      </w:r>
    </w:p>
    <w:p w14:paraId="1DFDEAB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31224E2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C1D796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lastRenderedPageBreak/>
        <w:t xml:space="preserve">        //Print Prime Numbers</w:t>
      </w:r>
    </w:p>
    <w:p w14:paraId="61C622B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printPrime(a);</w:t>
      </w:r>
    </w:p>
    <w:p w14:paraId="092F250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70ABF66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101983A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public static boolean isWondrous(int arr[][]) {</w:t>
      </w:r>
    </w:p>
    <w:p w14:paraId="3DDB444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n = arr.length;</w:t>
      </w:r>
    </w:p>
    <w:p w14:paraId="1FD81A2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nSq = n * n;</w:t>
      </w:r>
    </w:p>
    <w:p w14:paraId="406F743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double validSum = 0.5 * n * (nSq + 1);</w:t>
      </w:r>
    </w:p>
    <w:p w14:paraId="0ECAA1C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0EADE8F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40CE83F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 seenArr is used to check that</w:t>
      </w:r>
    </w:p>
    <w:p w14:paraId="4DA8DAA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 numbers are not repeated</w:t>
      </w:r>
    </w:p>
    <w:p w14:paraId="61D9A05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74E9421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boolean seenArr[] = new boolean[nSq];</w:t>
      </w:r>
    </w:p>
    <w:p w14:paraId="339911F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1253382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n; i++) {</w:t>
      </w:r>
    </w:p>
    <w:p w14:paraId="1D9D061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2BFF210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rSum = 0, cSum = 0;</w:t>
      </w:r>
    </w:p>
    <w:p w14:paraId="75A2FBB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08A02E3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j = 0; j &lt; n; j++) {</w:t>
      </w:r>
    </w:p>
    <w:p w14:paraId="041ADD5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(arr[i][j] &lt; 1 || arr[i][j] &gt; nSq) {</w:t>
      </w:r>
    </w:p>
    <w:p w14:paraId="15AAEE4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return false;</w:t>
      </w:r>
    </w:p>
    <w:p w14:paraId="5984348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3FDFAF8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035DA66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//Number is not distinct</w:t>
      </w:r>
    </w:p>
    <w:p w14:paraId="3AC4DD5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(seenArr[arr[i][j] - 1]) {</w:t>
      </w:r>
    </w:p>
    <w:p w14:paraId="2D6CF18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return false;</w:t>
      </w:r>
    </w:p>
    <w:p w14:paraId="4779CEF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270578D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17F91F1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seenArr[arr[i][j] - 1] = true;</w:t>
      </w:r>
    </w:p>
    <w:p w14:paraId="4B2B0A3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4D342E7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rSum += arr[i][j];</w:t>
      </w:r>
    </w:p>
    <w:p w14:paraId="65E8159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cSum += arr[j][i];</w:t>
      </w:r>
    </w:p>
    <w:p w14:paraId="1391848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5095B86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1AD062A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(rSum != validSum || cSum != validSum) {</w:t>
      </w:r>
    </w:p>
    <w:p w14:paraId="476621B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return false;</w:t>
      </w:r>
    </w:p>
    <w:p w14:paraId="34297E3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36DCF2E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555F74B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4A0D606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return true;</w:t>
      </w:r>
    </w:p>
    <w:p w14:paraId="7E392E8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72BAF7B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9BD048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lastRenderedPageBreak/>
        <w:t xml:space="preserve">    public static void printPrime(int arr[][]) {</w:t>
      </w:r>
    </w:p>
    <w:p w14:paraId="3362ECE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7526650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n = arr.length;</w:t>
      </w:r>
    </w:p>
    <w:p w14:paraId="5CFEAFF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31B131E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System.out.println("Prime\tRow Index\tColumn Index");</w:t>
      </w:r>
    </w:p>
    <w:p w14:paraId="75D54ED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33DECE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n; i++) {</w:t>
      </w:r>
    </w:p>
    <w:p w14:paraId="49B6950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j = 0; j &lt; n; j++) {</w:t>
      </w:r>
    </w:p>
    <w:p w14:paraId="7C7F834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(isPrime(arr[i][j])) {</w:t>
      </w:r>
    </w:p>
    <w:p w14:paraId="42DC504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System.out.println(arr[i][j] + "\t" + i + "\t\t" + j);</w:t>
      </w:r>
    </w:p>
    <w:p w14:paraId="190075A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41AE7AE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5DADFE0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76F84EE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2EF6E7E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512A69F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public static boolean isPrime(int num) {</w:t>
      </w:r>
    </w:p>
    <w:p w14:paraId="63312B8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c = 0;</w:t>
      </w:r>
    </w:p>
    <w:p w14:paraId="705F0C3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963983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1; i &lt;= num; i++) {</w:t>
      </w:r>
    </w:p>
    <w:p w14:paraId="4CD2EC0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if (num % i == 0) {</w:t>
      </w:r>
    </w:p>
    <w:p w14:paraId="52B5293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c++;</w:t>
      </w:r>
    </w:p>
    <w:p w14:paraId="0AFB4C6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65AE8C9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74555FA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A42F30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return c == 2;</w:t>
      </w:r>
    </w:p>
    <w:p w14:paraId="4572A62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5A5D89C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t>
      </w:r>
    </w:p>
    <w:p w14:paraId="517C5091" w14:textId="77777777" w:rsidR="00666302" w:rsidRPr="00666302" w:rsidRDefault="00666302" w:rsidP="00666302">
      <w:pPr>
        <w:spacing w:before="100" w:beforeAutospacing="1" w:after="100" w:afterAutospacing="1" w:line="240" w:lineRule="auto"/>
        <w:outlineLvl w:val="4"/>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t>Output</w:t>
      </w:r>
    </w:p>
    <w:p w14:paraId="292BB560" w14:textId="17375FA9" w:rsidR="00666302" w:rsidRPr="00666302" w:rsidRDefault="00666302" w:rsidP="00666302">
      <w:pPr>
        <w:spacing w:after="0" w:line="240" w:lineRule="auto"/>
        <w:rPr>
          <w:rFonts w:ascii="Times New Roman" w:eastAsia="Times New Roman" w:hAnsi="Times New Roman" w:cs="Times New Roman"/>
          <w:sz w:val="28"/>
          <w:szCs w:val="28"/>
          <w:lang w:eastAsia="en-IN"/>
        </w:rPr>
      </w:pPr>
    </w:p>
    <w:p w14:paraId="0CD9F088" w14:textId="425D8261" w:rsidR="00666302" w:rsidRPr="00666302" w:rsidRDefault="00666302" w:rsidP="00666302">
      <w:pPr>
        <w:spacing w:after="0" w:line="240" w:lineRule="auto"/>
        <w:rPr>
          <w:rFonts w:ascii="Times New Roman" w:eastAsia="Times New Roman" w:hAnsi="Times New Roman" w:cs="Times New Roman"/>
          <w:sz w:val="28"/>
          <w:szCs w:val="28"/>
          <w:lang w:eastAsia="en-IN"/>
        </w:rPr>
      </w:pPr>
    </w:p>
    <w:p w14:paraId="1FED3DEA" w14:textId="185F8E9E" w:rsidR="00666302" w:rsidRPr="00666302" w:rsidRDefault="00666302" w:rsidP="00666302">
      <w:pPr>
        <w:spacing w:after="0" w:line="240" w:lineRule="auto"/>
        <w:rPr>
          <w:rFonts w:ascii="Times New Roman" w:eastAsia="Times New Roman" w:hAnsi="Times New Roman" w:cs="Times New Roman"/>
          <w:sz w:val="28"/>
          <w:szCs w:val="28"/>
          <w:lang w:eastAsia="en-IN"/>
        </w:rPr>
      </w:pPr>
    </w:p>
    <w:p w14:paraId="6B6D0FCC" w14:textId="24EF12E6" w:rsidR="00666302" w:rsidRPr="00666302" w:rsidRDefault="00666302" w:rsidP="00666302">
      <w:pPr>
        <w:spacing w:after="0" w:line="240" w:lineRule="auto"/>
        <w:rPr>
          <w:rFonts w:ascii="Times New Roman" w:eastAsia="Times New Roman" w:hAnsi="Times New Roman" w:cs="Times New Roman"/>
          <w:sz w:val="28"/>
          <w:szCs w:val="28"/>
          <w:lang w:eastAsia="en-IN"/>
        </w:rPr>
      </w:pPr>
    </w:p>
    <w:p w14:paraId="5204047D" w14:textId="77777777" w:rsidR="00666302" w:rsidRPr="00666302" w:rsidRDefault="00666302" w:rsidP="00666302">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666302">
        <w:rPr>
          <w:rFonts w:ascii="Times New Roman" w:eastAsia="Times New Roman" w:hAnsi="Times New Roman" w:cs="Times New Roman"/>
          <w:b/>
          <w:bCs/>
          <w:sz w:val="28"/>
          <w:szCs w:val="28"/>
          <w:lang w:eastAsia="en-IN"/>
        </w:rPr>
        <w:t>Question 25</w:t>
      </w:r>
    </w:p>
    <w:p w14:paraId="7F2D0127"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Write a program to input two valid dates, each comprising of Day (2 digits), Month (2 digits) and Year (4 digits) and calculate the days elapsed between both the dates.</w:t>
      </w:r>
    </w:p>
    <w:p w14:paraId="7C923BE3"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Test your program for the following data values:</w:t>
      </w:r>
    </w:p>
    <w:p w14:paraId="11106416"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lastRenderedPageBreak/>
        <w:t>(a)</w:t>
      </w:r>
      <w:r w:rsidRPr="00666302">
        <w:rPr>
          <w:rFonts w:ascii="Times New Roman" w:eastAsia="Times New Roman" w:hAnsi="Times New Roman" w:cs="Times New Roman"/>
          <w:sz w:val="28"/>
          <w:szCs w:val="28"/>
          <w:lang w:eastAsia="en-IN"/>
        </w:rPr>
        <w:br/>
        <w:t>FIRST DATE:</w:t>
      </w:r>
      <w:r w:rsidRPr="00666302">
        <w:rPr>
          <w:rFonts w:ascii="Times New Roman" w:eastAsia="Times New Roman" w:hAnsi="Times New Roman" w:cs="Times New Roman"/>
          <w:sz w:val="28"/>
          <w:szCs w:val="28"/>
          <w:lang w:eastAsia="en-IN"/>
        </w:rPr>
        <w:br/>
        <w:t>Day: 24</w:t>
      </w:r>
      <w:r w:rsidRPr="00666302">
        <w:rPr>
          <w:rFonts w:ascii="Times New Roman" w:eastAsia="Times New Roman" w:hAnsi="Times New Roman" w:cs="Times New Roman"/>
          <w:sz w:val="28"/>
          <w:szCs w:val="28"/>
          <w:lang w:eastAsia="en-IN"/>
        </w:rPr>
        <w:br/>
        <w:t>Month: 09</w:t>
      </w:r>
      <w:r w:rsidRPr="00666302">
        <w:rPr>
          <w:rFonts w:ascii="Times New Roman" w:eastAsia="Times New Roman" w:hAnsi="Times New Roman" w:cs="Times New Roman"/>
          <w:sz w:val="28"/>
          <w:szCs w:val="28"/>
          <w:lang w:eastAsia="en-IN"/>
        </w:rPr>
        <w:br/>
        <w:t>Year: 1960</w:t>
      </w:r>
    </w:p>
    <w:p w14:paraId="3CDC53C5"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SECOND DATE:</w:t>
      </w:r>
      <w:r w:rsidRPr="00666302">
        <w:rPr>
          <w:rFonts w:ascii="Times New Roman" w:eastAsia="Times New Roman" w:hAnsi="Times New Roman" w:cs="Times New Roman"/>
          <w:sz w:val="28"/>
          <w:szCs w:val="28"/>
          <w:lang w:eastAsia="en-IN"/>
        </w:rPr>
        <w:br/>
        <w:t>Day: 08</w:t>
      </w:r>
      <w:r w:rsidRPr="00666302">
        <w:rPr>
          <w:rFonts w:ascii="Times New Roman" w:eastAsia="Times New Roman" w:hAnsi="Times New Roman" w:cs="Times New Roman"/>
          <w:sz w:val="28"/>
          <w:szCs w:val="28"/>
          <w:lang w:eastAsia="en-IN"/>
        </w:rPr>
        <w:br/>
        <w:t>Month: 12</w:t>
      </w:r>
      <w:r w:rsidRPr="00666302">
        <w:rPr>
          <w:rFonts w:ascii="Times New Roman" w:eastAsia="Times New Roman" w:hAnsi="Times New Roman" w:cs="Times New Roman"/>
          <w:sz w:val="28"/>
          <w:szCs w:val="28"/>
          <w:lang w:eastAsia="en-IN"/>
        </w:rPr>
        <w:br/>
        <w:t>Year: 1852</w:t>
      </w:r>
    </w:p>
    <w:p w14:paraId="6B8673BF"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Output: xxxxxxxx</w:t>
      </w:r>
      <w:r w:rsidRPr="00666302">
        <w:rPr>
          <w:rFonts w:ascii="Times New Roman" w:eastAsia="Times New Roman" w:hAnsi="Times New Roman" w:cs="Times New Roman"/>
          <w:sz w:val="28"/>
          <w:szCs w:val="28"/>
          <w:lang w:eastAsia="en-IN"/>
        </w:rPr>
        <w:br/>
        <w:t>(these are actual number of days elapsed)</w:t>
      </w:r>
    </w:p>
    <w:p w14:paraId="201355A8"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(b)</w:t>
      </w:r>
      <w:r w:rsidRPr="00666302">
        <w:rPr>
          <w:rFonts w:ascii="Times New Roman" w:eastAsia="Times New Roman" w:hAnsi="Times New Roman" w:cs="Times New Roman"/>
          <w:sz w:val="28"/>
          <w:szCs w:val="28"/>
          <w:lang w:eastAsia="en-IN"/>
        </w:rPr>
        <w:br/>
        <w:t>FIRST DATE:</w:t>
      </w:r>
      <w:r w:rsidRPr="00666302">
        <w:rPr>
          <w:rFonts w:ascii="Times New Roman" w:eastAsia="Times New Roman" w:hAnsi="Times New Roman" w:cs="Times New Roman"/>
          <w:sz w:val="28"/>
          <w:szCs w:val="28"/>
          <w:lang w:eastAsia="en-IN"/>
        </w:rPr>
        <w:br/>
        <w:t>Day: 10</w:t>
      </w:r>
      <w:r w:rsidRPr="00666302">
        <w:rPr>
          <w:rFonts w:ascii="Times New Roman" w:eastAsia="Times New Roman" w:hAnsi="Times New Roman" w:cs="Times New Roman"/>
          <w:sz w:val="28"/>
          <w:szCs w:val="28"/>
          <w:lang w:eastAsia="en-IN"/>
        </w:rPr>
        <w:br/>
        <w:t>Month: 01</w:t>
      </w:r>
      <w:r w:rsidRPr="00666302">
        <w:rPr>
          <w:rFonts w:ascii="Times New Roman" w:eastAsia="Times New Roman" w:hAnsi="Times New Roman" w:cs="Times New Roman"/>
          <w:sz w:val="28"/>
          <w:szCs w:val="28"/>
          <w:lang w:eastAsia="en-IN"/>
        </w:rPr>
        <w:br/>
        <w:t>Year: 1952</w:t>
      </w:r>
    </w:p>
    <w:p w14:paraId="20C9DDD5"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SECOND DATE:</w:t>
      </w:r>
      <w:r w:rsidRPr="00666302">
        <w:rPr>
          <w:rFonts w:ascii="Times New Roman" w:eastAsia="Times New Roman" w:hAnsi="Times New Roman" w:cs="Times New Roman"/>
          <w:sz w:val="28"/>
          <w:szCs w:val="28"/>
          <w:lang w:eastAsia="en-IN"/>
        </w:rPr>
        <w:br/>
        <w:t>Day: 16</w:t>
      </w:r>
      <w:r w:rsidRPr="00666302">
        <w:rPr>
          <w:rFonts w:ascii="Times New Roman" w:eastAsia="Times New Roman" w:hAnsi="Times New Roman" w:cs="Times New Roman"/>
          <w:sz w:val="28"/>
          <w:szCs w:val="28"/>
          <w:lang w:eastAsia="en-IN"/>
        </w:rPr>
        <w:br/>
        <w:t>Month: 10</w:t>
      </w:r>
      <w:r w:rsidRPr="00666302">
        <w:rPr>
          <w:rFonts w:ascii="Times New Roman" w:eastAsia="Times New Roman" w:hAnsi="Times New Roman" w:cs="Times New Roman"/>
          <w:sz w:val="28"/>
          <w:szCs w:val="28"/>
          <w:lang w:eastAsia="en-IN"/>
        </w:rPr>
        <w:br/>
        <w:t>Year: 1952</w:t>
      </w:r>
    </w:p>
    <w:p w14:paraId="7B4FF903"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Output: xxxxxxxx</w:t>
      </w:r>
      <w:r w:rsidRPr="00666302">
        <w:rPr>
          <w:rFonts w:ascii="Times New Roman" w:eastAsia="Times New Roman" w:hAnsi="Times New Roman" w:cs="Times New Roman"/>
          <w:sz w:val="28"/>
          <w:szCs w:val="28"/>
          <w:lang w:eastAsia="en-IN"/>
        </w:rPr>
        <w:br/>
        <w:t>(these are actual number of days elapsed)</w:t>
      </w:r>
    </w:p>
    <w:p w14:paraId="4610D09D" w14:textId="77777777" w:rsidR="00666302" w:rsidRPr="00666302" w:rsidRDefault="00666302" w:rsidP="00666302">
      <w:pPr>
        <w:spacing w:before="100" w:beforeAutospacing="1" w:after="100" w:afterAutospacing="1"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b/>
          <w:bCs/>
          <w:sz w:val="28"/>
          <w:szCs w:val="28"/>
          <w:lang w:eastAsia="en-IN"/>
        </w:rPr>
        <w:t>Solution</w:t>
      </w:r>
    </w:p>
    <w:p w14:paraId="0E1FFFD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import java.util.Scanner;</w:t>
      </w:r>
    </w:p>
    <w:p w14:paraId="7CA7792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3FE0C6E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public class KboatDaysBetweenDates</w:t>
      </w:r>
    </w:p>
    <w:p w14:paraId="2D3A989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t>
      </w:r>
    </w:p>
    <w:p w14:paraId="3BFD373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public static void main(String args[]) {</w:t>
      </w:r>
    </w:p>
    <w:p w14:paraId="7C3D238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Scanner in = new Scanner(System.in);</w:t>
      </w:r>
    </w:p>
    <w:p w14:paraId="5089FD3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d1[] = new int[3];</w:t>
      </w:r>
    </w:p>
    <w:p w14:paraId="58C3FFE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d2[] = new int[3];</w:t>
      </w:r>
    </w:p>
    <w:p w14:paraId="723DCB8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System.out.println("Enter First Date: ");</w:t>
      </w:r>
    </w:p>
    <w:p w14:paraId="47B5451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System.out.print("Enter Day: ");</w:t>
      </w:r>
    </w:p>
    <w:p w14:paraId="10278D5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d1[0] = in.nextInt();</w:t>
      </w:r>
    </w:p>
    <w:p w14:paraId="58663F96"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System.out.print("Enter Month: ");</w:t>
      </w:r>
    </w:p>
    <w:p w14:paraId="65A2366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d1[1] = in.nextInt();</w:t>
      </w:r>
    </w:p>
    <w:p w14:paraId="1B0F0B1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System.out.print("Enter Year: ");</w:t>
      </w:r>
    </w:p>
    <w:p w14:paraId="2B29C8E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lastRenderedPageBreak/>
        <w:t xml:space="preserve">        d1[2] = in.nextInt();</w:t>
      </w:r>
    </w:p>
    <w:p w14:paraId="7D0DF5D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System.out.println("Enter Second Date: ");</w:t>
      </w:r>
    </w:p>
    <w:p w14:paraId="1B9C95AB"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System.out.print("Enter Day: ");</w:t>
      </w:r>
    </w:p>
    <w:p w14:paraId="612677E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d2[0] = in.nextInt();</w:t>
      </w:r>
    </w:p>
    <w:p w14:paraId="1BD25D9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System.out.print("Enter Month: ");</w:t>
      </w:r>
    </w:p>
    <w:p w14:paraId="705C4130"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d2[1] = in.nextInt();</w:t>
      </w:r>
    </w:p>
    <w:p w14:paraId="1E3DD38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System.out.print("Enter Year: ");</w:t>
      </w:r>
    </w:p>
    <w:p w14:paraId="44E812D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d2[2] = in.nextInt();</w:t>
      </w:r>
    </w:p>
    <w:p w14:paraId="1627C28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E5EC1F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monthDays[] = {31, 28, 31, 30, 31, 30, </w:t>
      </w:r>
    </w:p>
    <w:p w14:paraId="6444AD92"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31, 31, 30, 31, 30, 31};</w:t>
      </w:r>
    </w:p>
    <w:p w14:paraId="39C3AFC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233A404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n1 = d1[2] * 365 + d1[0];</w:t>
      </w:r>
    </w:p>
    <w:p w14:paraId="0CC1A4DD"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n2 = d2[2] * 365 + d2[0];</w:t>
      </w:r>
    </w:p>
    <w:p w14:paraId="7BDE726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FD885A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d1[1] - 1; i++) {</w:t>
      </w:r>
    </w:p>
    <w:p w14:paraId="508C519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n1 += monthDays[i];</w:t>
      </w:r>
    </w:p>
    <w:p w14:paraId="3222628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6C2B6F25"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5953D9EC"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for (int i = 0; i &lt; d2[1] - 1; i++) {</w:t>
      </w:r>
    </w:p>
    <w:p w14:paraId="00DC19C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n2 += monthDays[i];</w:t>
      </w:r>
    </w:p>
    <w:p w14:paraId="16D51E51"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8F8C00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49EC81A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y = d1[1] &lt;= 2 ? d1[2] - 1 : d1[2];</w:t>
      </w:r>
    </w:p>
    <w:p w14:paraId="113704CE"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n1 += y / 4 - y / 100 + y / 400;</w:t>
      </w:r>
    </w:p>
    <w:p w14:paraId="06C00AE3"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106E54D9"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y = d2[1] &lt;= 2 ? d2[2] - 1 : d2[2];</w:t>
      </w:r>
    </w:p>
    <w:p w14:paraId="73B9CD04"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n2 += y / 4 - y / 100 + y / 400;</w:t>
      </w:r>
    </w:p>
    <w:p w14:paraId="39FAF788"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6BF6F797"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int daysElapsed = Math.abs(n2 - n1);</w:t>
      </w:r>
    </w:p>
    <w:p w14:paraId="7C855E3A"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System.out.println("No of days Elapsed = " + daysElapsed);</w:t>
      </w:r>
    </w:p>
    <w:p w14:paraId="237CD95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 xml:space="preserve">    }</w:t>
      </w:r>
    </w:p>
    <w:p w14:paraId="07ABE68F" w14:textId="77777777" w:rsidR="00666302" w:rsidRPr="00666302" w:rsidRDefault="00666302" w:rsidP="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t>}</w:t>
      </w:r>
    </w:p>
    <w:p w14:paraId="68B8B5A4" w14:textId="4DBBE8D7" w:rsidR="00666302" w:rsidRPr="00666302" w:rsidRDefault="00666302" w:rsidP="00666302">
      <w:pPr>
        <w:spacing w:before="100" w:beforeAutospacing="1" w:after="100" w:afterAutospacing="1" w:line="240" w:lineRule="auto"/>
        <w:outlineLvl w:val="4"/>
        <w:rPr>
          <w:rFonts w:ascii="Times New Roman" w:eastAsia="Times New Roman" w:hAnsi="Times New Roman" w:cs="Times New Roman"/>
          <w:b/>
          <w:bCs/>
          <w:sz w:val="28"/>
          <w:szCs w:val="28"/>
          <w:lang w:eastAsia="en-IN"/>
        </w:rPr>
      </w:pPr>
    </w:p>
    <w:p w14:paraId="111D4F8A" w14:textId="02B4D0AF" w:rsidR="00666302" w:rsidRPr="00666302" w:rsidRDefault="00666302" w:rsidP="00666302">
      <w:pPr>
        <w:spacing w:after="0" w:line="240" w:lineRule="auto"/>
        <w:rPr>
          <w:rFonts w:ascii="Times New Roman" w:eastAsia="Times New Roman" w:hAnsi="Times New Roman" w:cs="Times New Roman"/>
          <w:sz w:val="28"/>
          <w:szCs w:val="28"/>
          <w:lang w:eastAsia="en-IN"/>
        </w:rPr>
      </w:pPr>
    </w:p>
    <w:p w14:paraId="2C811762" w14:textId="6DB675DB" w:rsidR="00666302" w:rsidRPr="00666302" w:rsidRDefault="00666302" w:rsidP="00666302">
      <w:pPr>
        <w:spacing w:after="0" w:line="240" w:lineRule="auto"/>
        <w:rPr>
          <w:rFonts w:ascii="Times New Roman" w:eastAsia="Times New Roman" w:hAnsi="Times New Roman" w:cs="Times New Roman"/>
          <w:sz w:val="28"/>
          <w:szCs w:val="28"/>
          <w:lang w:eastAsia="en-IN"/>
        </w:rPr>
      </w:pPr>
    </w:p>
    <w:p w14:paraId="6F6AD18E" w14:textId="77777777" w:rsidR="00666302" w:rsidRPr="00666302" w:rsidRDefault="00666302" w:rsidP="00666302">
      <w:pPr>
        <w:spacing w:after="0" w:line="240" w:lineRule="auto"/>
        <w:rPr>
          <w:rFonts w:ascii="Times New Roman" w:eastAsia="Times New Roman" w:hAnsi="Times New Roman" w:cs="Times New Roman"/>
          <w:color w:val="0000FF"/>
          <w:sz w:val="28"/>
          <w:szCs w:val="28"/>
          <w:u w:val="single"/>
          <w:lang w:eastAsia="en-IN"/>
        </w:rPr>
      </w:pPr>
      <w:r w:rsidRPr="00666302">
        <w:rPr>
          <w:rFonts w:ascii="Times New Roman" w:eastAsia="Times New Roman" w:hAnsi="Times New Roman" w:cs="Times New Roman"/>
          <w:sz w:val="28"/>
          <w:szCs w:val="28"/>
          <w:lang w:eastAsia="en-IN"/>
        </w:rPr>
        <w:fldChar w:fldCharType="begin"/>
      </w:r>
      <w:r w:rsidRPr="00666302">
        <w:rPr>
          <w:rFonts w:ascii="Times New Roman" w:eastAsia="Times New Roman" w:hAnsi="Times New Roman" w:cs="Times New Roman"/>
          <w:sz w:val="28"/>
          <w:szCs w:val="28"/>
          <w:lang w:eastAsia="en-IN"/>
        </w:rPr>
        <w:instrText xml:space="preserve"> HYPERLINK "https://www.knowledgeboat.com/learn/class-12-isc-understanding-computer-science-bluej/solutions/qQ8pE/string-manipulations" </w:instrText>
      </w:r>
      <w:r w:rsidRPr="00666302">
        <w:rPr>
          <w:rFonts w:ascii="Times New Roman" w:eastAsia="Times New Roman" w:hAnsi="Times New Roman" w:cs="Times New Roman"/>
          <w:sz w:val="28"/>
          <w:szCs w:val="28"/>
          <w:lang w:eastAsia="en-IN"/>
        </w:rPr>
        <w:fldChar w:fldCharType="separate"/>
      </w:r>
    </w:p>
    <w:p w14:paraId="6FF6354F" w14:textId="7EB8F381" w:rsidR="00666302" w:rsidRPr="00666302" w:rsidRDefault="00666302" w:rsidP="00666302">
      <w:pPr>
        <w:spacing w:after="0" w:line="240" w:lineRule="auto"/>
        <w:rPr>
          <w:rFonts w:ascii="Times New Roman" w:eastAsia="Times New Roman" w:hAnsi="Times New Roman" w:cs="Times New Roman"/>
          <w:sz w:val="28"/>
          <w:szCs w:val="28"/>
          <w:lang w:eastAsia="en-IN"/>
        </w:rPr>
      </w:pPr>
    </w:p>
    <w:p w14:paraId="53681A4C" w14:textId="77777777" w:rsidR="00666302" w:rsidRPr="00666302" w:rsidRDefault="00666302" w:rsidP="00666302">
      <w:pPr>
        <w:spacing w:after="0" w:line="240" w:lineRule="auto"/>
        <w:rPr>
          <w:rFonts w:ascii="Times New Roman" w:eastAsia="Times New Roman" w:hAnsi="Times New Roman" w:cs="Times New Roman"/>
          <w:sz w:val="28"/>
          <w:szCs w:val="28"/>
          <w:lang w:eastAsia="en-IN"/>
        </w:rPr>
      </w:pPr>
      <w:r w:rsidRPr="00666302">
        <w:rPr>
          <w:rFonts w:ascii="Times New Roman" w:eastAsia="Times New Roman" w:hAnsi="Times New Roman" w:cs="Times New Roman"/>
          <w:sz w:val="28"/>
          <w:szCs w:val="28"/>
          <w:lang w:eastAsia="en-IN"/>
        </w:rPr>
        <w:fldChar w:fldCharType="end"/>
      </w:r>
    </w:p>
    <w:p w14:paraId="0B65DB82" w14:textId="77777777" w:rsidR="00666302" w:rsidRPr="00666302" w:rsidRDefault="00666302">
      <w:pPr>
        <w:rPr>
          <w:rFonts w:ascii="Times New Roman" w:hAnsi="Times New Roman" w:cs="Times New Roman"/>
          <w:sz w:val="28"/>
          <w:szCs w:val="28"/>
        </w:rPr>
      </w:pPr>
    </w:p>
    <w:sectPr w:rsidR="00666302" w:rsidRPr="006663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D6E75"/>
    <w:multiLevelType w:val="multilevel"/>
    <w:tmpl w:val="A8AA1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531E87"/>
    <w:multiLevelType w:val="multilevel"/>
    <w:tmpl w:val="9190D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9657053">
    <w:abstractNumId w:val="0"/>
  </w:num>
  <w:num w:numId="2" w16cid:durableId="689375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302"/>
    <w:rsid w:val="00666302"/>
    <w:rsid w:val="00D20E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F39A"/>
  <w15:chartTrackingRefBased/>
  <w15:docId w15:val="{BCDFD064-1724-4272-B458-DCA066316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6630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666302"/>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66302"/>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666302"/>
    <w:rPr>
      <w:rFonts w:ascii="Times New Roman" w:eastAsia="Times New Roman" w:hAnsi="Times New Roman" w:cs="Times New Roman"/>
      <w:b/>
      <w:bCs/>
      <w:sz w:val="20"/>
      <w:szCs w:val="20"/>
      <w:lang w:eastAsia="en-IN"/>
    </w:rPr>
  </w:style>
  <w:style w:type="paragraph" w:customStyle="1" w:styleId="msonormal0">
    <w:name w:val="msonormal"/>
    <w:basedOn w:val="Normal"/>
    <w:rsid w:val="0066630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663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66302"/>
    <w:rPr>
      <w:b/>
      <w:bCs/>
    </w:rPr>
  </w:style>
  <w:style w:type="paragraph" w:styleId="HTMLPreformatted">
    <w:name w:val="HTML Preformatted"/>
    <w:basedOn w:val="Normal"/>
    <w:link w:val="HTMLPreformattedChar"/>
    <w:uiPriority w:val="99"/>
    <w:semiHidden/>
    <w:unhideWhenUsed/>
    <w:rsid w:val="0066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66302"/>
    <w:rPr>
      <w:rFonts w:ascii="Courier New" w:eastAsia="Times New Roman" w:hAnsi="Courier New" w:cs="Courier New"/>
      <w:sz w:val="20"/>
      <w:szCs w:val="20"/>
      <w:lang w:eastAsia="en-IN"/>
    </w:rPr>
  </w:style>
  <w:style w:type="character" w:customStyle="1" w:styleId="pl-k">
    <w:name w:val="pl-k"/>
    <w:basedOn w:val="DefaultParagraphFont"/>
    <w:rsid w:val="00666302"/>
  </w:style>
  <w:style w:type="character" w:customStyle="1" w:styleId="pl-smi">
    <w:name w:val="pl-smi"/>
    <w:basedOn w:val="DefaultParagraphFont"/>
    <w:rsid w:val="00666302"/>
  </w:style>
  <w:style w:type="character" w:customStyle="1" w:styleId="pl-en">
    <w:name w:val="pl-en"/>
    <w:basedOn w:val="DefaultParagraphFont"/>
    <w:rsid w:val="00666302"/>
  </w:style>
  <w:style w:type="character" w:customStyle="1" w:styleId="pl-v">
    <w:name w:val="pl-v"/>
    <w:basedOn w:val="DefaultParagraphFont"/>
    <w:rsid w:val="00666302"/>
  </w:style>
  <w:style w:type="character" w:customStyle="1" w:styleId="pl-s">
    <w:name w:val="pl-s"/>
    <w:basedOn w:val="DefaultParagraphFont"/>
    <w:rsid w:val="00666302"/>
  </w:style>
  <w:style w:type="character" w:customStyle="1" w:styleId="pl-pds">
    <w:name w:val="pl-pds"/>
    <w:basedOn w:val="DefaultParagraphFont"/>
    <w:rsid w:val="00666302"/>
  </w:style>
  <w:style w:type="character" w:customStyle="1" w:styleId="pl-c1">
    <w:name w:val="pl-c1"/>
    <w:basedOn w:val="DefaultParagraphFont"/>
    <w:rsid w:val="00666302"/>
  </w:style>
  <w:style w:type="character" w:customStyle="1" w:styleId="pl-c">
    <w:name w:val="pl-c"/>
    <w:basedOn w:val="DefaultParagraphFont"/>
    <w:rsid w:val="00666302"/>
  </w:style>
  <w:style w:type="character" w:customStyle="1" w:styleId="pl-cce">
    <w:name w:val="pl-cce"/>
    <w:basedOn w:val="DefaultParagraphFont"/>
    <w:rsid w:val="00666302"/>
  </w:style>
  <w:style w:type="character" w:styleId="Hyperlink">
    <w:name w:val="Hyperlink"/>
    <w:basedOn w:val="DefaultParagraphFont"/>
    <w:uiPriority w:val="99"/>
    <w:semiHidden/>
    <w:unhideWhenUsed/>
    <w:rsid w:val="00666302"/>
    <w:rPr>
      <w:color w:val="0000FF"/>
      <w:u w:val="single"/>
    </w:rPr>
  </w:style>
  <w:style w:type="character" w:styleId="FollowedHyperlink">
    <w:name w:val="FollowedHyperlink"/>
    <w:basedOn w:val="DefaultParagraphFont"/>
    <w:uiPriority w:val="99"/>
    <w:semiHidden/>
    <w:unhideWhenUsed/>
    <w:rsid w:val="00666302"/>
    <w:rPr>
      <w:color w:val="800080"/>
      <w:u w:val="single"/>
    </w:rPr>
  </w:style>
  <w:style w:type="character" w:customStyle="1" w:styleId="octicon">
    <w:name w:val="octicon"/>
    <w:basedOn w:val="DefaultParagraphFont"/>
    <w:rsid w:val="00666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430256">
      <w:bodyDiv w:val="1"/>
      <w:marLeft w:val="0"/>
      <w:marRight w:val="0"/>
      <w:marTop w:val="0"/>
      <w:marBottom w:val="0"/>
      <w:divBdr>
        <w:top w:val="none" w:sz="0" w:space="0" w:color="auto"/>
        <w:left w:val="none" w:sz="0" w:space="0" w:color="auto"/>
        <w:bottom w:val="none" w:sz="0" w:space="0" w:color="auto"/>
        <w:right w:val="none" w:sz="0" w:space="0" w:color="auto"/>
      </w:divBdr>
      <w:divsChild>
        <w:div w:id="194004001">
          <w:marLeft w:val="0"/>
          <w:marRight w:val="0"/>
          <w:marTop w:val="0"/>
          <w:marBottom w:val="0"/>
          <w:divBdr>
            <w:top w:val="none" w:sz="0" w:space="0" w:color="auto"/>
            <w:left w:val="none" w:sz="0" w:space="0" w:color="auto"/>
            <w:bottom w:val="none" w:sz="0" w:space="0" w:color="auto"/>
            <w:right w:val="none" w:sz="0" w:space="0" w:color="auto"/>
          </w:divBdr>
          <w:divsChild>
            <w:div w:id="342322797">
              <w:marLeft w:val="0"/>
              <w:marRight w:val="0"/>
              <w:marTop w:val="0"/>
              <w:marBottom w:val="0"/>
              <w:divBdr>
                <w:top w:val="none" w:sz="0" w:space="0" w:color="auto"/>
                <w:left w:val="none" w:sz="0" w:space="0" w:color="auto"/>
                <w:bottom w:val="none" w:sz="0" w:space="0" w:color="auto"/>
                <w:right w:val="none" w:sz="0" w:space="0" w:color="auto"/>
              </w:divBdr>
            </w:div>
            <w:div w:id="1974365041">
              <w:marLeft w:val="0"/>
              <w:marRight w:val="0"/>
              <w:marTop w:val="0"/>
              <w:marBottom w:val="0"/>
              <w:divBdr>
                <w:top w:val="none" w:sz="0" w:space="0" w:color="auto"/>
                <w:left w:val="none" w:sz="0" w:space="0" w:color="auto"/>
                <w:bottom w:val="none" w:sz="0" w:space="0" w:color="auto"/>
                <w:right w:val="none" w:sz="0" w:space="0" w:color="auto"/>
              </w:divBdr>
            </w:div>
            <w:div w:id="1699507469">
              <w:marLeft w:val="0"/>
              <w:marRight w:val="0"/>
              <w:marTop w:val="0"/>
              <w:marBottom w:val="0"/>
              <w:divBdr>
                <w:top w:val="none" w:sz="0" w:space="0" w:color="auto"/>
                <w:left w:val="none" w:sz="0" w:space="0" w:color="auto"/>
                <w:bottom w:val="none" w:sz="0" w:space="0" w:color="auto"/>
                <w:right w:val="none" w:sz="0" w:space="0" w:color="auto"/>
              </w:divBdr>
            </w:div>
            <w:div w:id="631592487">
              <w:marLeft w:val="0"/>
              <w:marRight w:val="0"/>
              <w:marTop w:val="0"/>
              <w:marBottom w:val="0"/>
              <w:divBdr>
                <w:top w:val="none" w:sz="0" w:space="0" w:color="auto"/>
                <w:left w:val="none" w:sz="0" w:space="0" w:color="auto"/>
                <w:bottom w:val="none" w:sz="0" w:space="0" w:color="auto"/>
                <w:right w:val="none" w:sz="0" w:space="0" w:color="auto"/>
              </w:divBdr>
            </w:div>
            <w:div w:id="712534739">
              <w:marLeft w:val="0"/>
              <w:marRight w:val="0"/>
              <w:marTop w:val="0"/>
              <w:marBottom w:val="0"/>
              <w:divBdr>
                <w:top w:val="none" w:sz="0" w:space="0" w:color="auto"/>
                <w:left w:val="none" w:sz="0" w:space="0" w:color="auto"/>
                <w:bottom w:val="none" w:sz="0" w:space="0" w:color="auto"/>
                <w:right w:val="none" w:sz="0" w:space="0" w:color="auto"/>
              </w:divBdr>
            </w:div>
            <w:div w:id="962923776">
              <w:marLeft w:val="0"/>
              <w:marRight w:val="0"/>
              <w:marTop w:val="0"/>
              <w:marBottom w:val="0"/>
              <w:divBdr>
                <w:top w:val="none" w:sz="0" w:space="0" w:color="auto"/>
                <w:left w:val="none" w:sz="0" w:space="0" w:color="auto"/>
                <w:bottom w:val="none" w:sz="0" w:space="0" w:color="auto"/>
                <w:right w:val="none" w:sz="0" w:space="0" w:color="auto"/>
              </w:divBdr>
            </w:div>
            <w:div w:id="1326280371">
              <w:marLeft w:val="0"/>
              <w:marRight w:val="0"/>
              <w:marTop w:val="0"/>
              <w:marBottom w:val="0"/>
              <w:divBdr>
                <w:top w:val="none" w:sz="0" w:space="0" w:color="auto"/>
                <w:left w:val="none" w:sz="0" w:space="0" w:color="auto"/>
                <w:bottom w:val="none" w:sz="0" w:space="0" w:color="auto"/>
                <w:right w:val="none" w:sz="0" w:space="0" w:color="auto"/>
              </w:divBdr>
            </w:div>
            <w:div w:id="1644001487">
              <w:marLeft w:val="0"/>
              <w:marRight w:val="0"/>
              <w:marTop w:val="0"/>
              <w:marBottom w:val="0"/>
              <w:divBdr>
                <w:top w:val="none" w:sz="0" w:space="0" w:color="auto"/>
                <w:left w:val="none" w:sz="0" w:space="0" w:color="auto"/>
                <w:bottom w:val="none" w:sz="0" w:space="0" w:color="auto"/>
                <w:right w:val="none" w:sz="0" w:space="0" w:color="auto"/>
              </w:divBdr>
            </w:div>
            <w:div w:id="1218934470">
              <w:marLeft w:val="0"/>
              <w:marRight w:val="0"/>
              <w:marTop w:val="0"/>
              <w:marBottom w:val="0"/>
              <w:divBdr>
                <w:top w:val="none" w:sz="0" w:space="0" w:color="auto"/>
                <w:left w:val="none" w:sz="0" w:space="0" w:color="auto"/>
                <w:bottom w:val="none" w:sz="0" w:space="0" w:color="auto"/>
                <w:right w:val="none" w:sz="0" w:space="0" w:color="auto"/>
              </w:divBdr>
            </w:div>
            <w:div w:id="1107581858">
              <w:marLeft w:val="0"/>
              <w:marRight w:val="0"/>
              <w:marTop w:val="0"/>
              <w:marBottom w:val="0"/>
              <w:divBdr>
                <w:top w:val="none" w:sz="0" w:space="0" w:color="auto"/>
                <w:left w:val="none" w:sz="0" w:space="0" w:color="auto"/>
                <w:bottom w:val="none" w:sz="0" w:space="0" w:color="auto"/>
                <w:right w:val="none" w:sz="0" w:space="0" w:color="auto"/>
              </w:divBdr>
            </w:div>
            <w:div w:id="2141801457">
              <w:marLeft w:val="0"/>
              <w:marRight w:val="0"/>
              <w:marTop w:val="0"/>
              <w:marBottom w:val="0"/>
              <w:divBdr>
                <w:top w:val="none" w:sz="0" w:space="0" w:color="auto"/>
                <w:left w:val="none" w:sz="0" w:space="0" w:color="auto"/>
                <w:bottom w:val="none" w:sz="0" w:space="0" w:color="auto"/>
                <w:right w:val="none" w:sz="0" w:space="0" w:color="auto"/>
              </w:divBdr>
            </w:div>
            <w:div w:id="1875144998">
              <w:marLeft w:val="0"/>
              <w:marRight w:val="0"/>
              <w:marTop w:val="0"/>
              <w:marBottom w:val="0"/>
              <w:divBdr>
                <w:top w:val="none" w:sz="0" w:space="0" w:color="auto"/>
                <w:left w:val="none" w:sz="0" w:space="0" w:color="auto"/>
                <w:bottom w:val="none" w:sz="0" w:space="0" w:color="auto"/>
                <w:right w:val="none" w:sz="0" w:space="0" w:color="auto"/>
              </w:divBdr>
            </w:div>
            <w:div w:id="1890068891">
              <w:marLeft w:val="0"/>
              <w:marRight w:val="0"/>
              <w:marTop w:val="0"/>
              <w:marBottom w:val="0"/>
              <w:divBdr>
                <w:top w:val="none" w:sz="0" w:space="0" w:color="auto"/>
                <w:left w:val="none" w:sz="0" w:space="0" w:color="auto"/>
                <w:bottom w:val="none" w:sz="0" w:space="0" w:color="auto"/>
                <w:right w:val="none" w:sz="0" w:space="0" w:color="auto"/>
              </w:divBdr>
            </w:div>
            <w:div w:id="818428023">
              <w:marLeft w:val="0"/>
              <w:marRight w:val="0"/>
              <w:marTop w:val="0"/>
              <w:marBottom w:val="0"/>
              <w:divBdr>
                <w:top w:val="none" w:sz="0" w:space="0" w:color="auto"/>
                <w:left w:val="none" w:sz="0" w:space="0" w:color="auto"/>
                <w:bottom w:val="none" w:sz="0" w:space="0" w:color="auto"/>
                <w:right w:val="none" w:sz="0" w:space="0" w:color="auto"/>
              </w:divBdr>
            </w:div>
            <w:div w:id="1457023231">
              <w:marLeft w:val="0"/>
              <w:marRight w:val="0"/>
              <w:marTop w:val="0"/>
              <w:marBottom w:val="0"/>
              <w:divBdr>
                <w:top w:val="none" w:sz="0" w:space="0" w:color="auto"/>
                <w:left w:val="none" w:sz="0" w:space="0" w:color="auto"/>
                <w:bottom w:val="none" w:sz="0" w:space="0" w:color="auto"/>
                <w:right w:val="none" w:sz="0" w:space="0" w:color="auto"/>
              </w:divBdr>
            </w:div>
            <w:div w:id="834027377">
              <w:marLeft w:val="0"/>
              <w:marRight w:val="0"/>
              <w:marTop w:val="0"/>
              <w:marBottom w:val="0"/>
              <w:divBdr>
                <w:top w:val="none" w:sz="0" w:space="0" w:color="auto"/>
                <w:left w:val="none" w:sz="0" w:space="0" w:color="auto"/>
                <w:bottom w:val="none" w:sz="0" w:space="0" w:color="auto"/>
                <w:right w:val="none" w:sz="0" w:space="0" w:color="auto"/>
              </w:divBdr>
            </w:div>
            <w:div w:id="2129276637">
              <w:marLeft w:val="0"/>
              <w:marRight w:val="0"/>
              <w:marTop w:val="0"/>
              <w:marBottom w:val="0"/>
              <w:divBdr>
                <w:top w:val="none" w:sz="0" w:space="0" w:color="auto"/>
                <w:left w:val="none" w:sz="0" w:space="0" w:color="auto"/>
                <w:bottom w:val="none" w:sz="0" w:space="0" w:color="auto"/>
                <w:right w:val="none" w:sz="0" w:space="0" w:color="auto"/>
              </w:divBdr>
            </w:div>
            <w:div w:id="1603105599">
              <w:marLeft w:val="0"/>
              <w:marRight w:val="0"/>
              <w:marTop w:val="0"/>
              <w:marBottom w:val="0"/>
              <w:divBdr>
                <w:top w:val="none" w:sz="0" w:space="0" w:color="auto"/>
                <w:left w:val="none" w:sz="0" w:space="0" w:color="auto"/>
                <w:bottom w:val="none" w:sz="0" w:space="0" w:color="auto"/>
                <w:right w:val="none" w:sz="0" w:space="0" w:color="auto"/>
              </w:divBdr>
            </w:div>
            <w:div w:id="1405370676">
              <w:marLeft w:val="0"/>
              <w:marRight w:val="0"/>
              <w:marTop w:val="0"/>
              <w:marBottom w:val="0"/>
              <w:divBdr>
                <w:top w:val="none" w:sz="0" w:space="0" w:color="auto"/>
                <w:left w:val="none" w:sz="0" w:space="0" w:color="auto"/>
                <w:bottom w:val="none" w:sz="0" w:space="0" w:color="auto"/>
                <w:right w:val="none" w:sz="0" w:space="0" w:color="auto"/>
              </w:divBdr>
            </w:div>
            <w:div w:id="58796615">
              <w:marLeft w:val="0"/>
              <w:marRight w:val="0"/>
              <w:marTop w:val="0"/>
              <w:marBottom w:val="0"/>
              <w:divBdr>
                <w:top w:val="none" w:sz="0" w:space="0" w:color="auto"/>
                <w:left w:val="none" w:sz="0" w:space="0" w:color="auto"/>
                <w:bottom w:val="none" w:sz="0" w:space="0" w:color="auto"/>
                <w:right w:val="none" w:sz="0" w:space="0" w:color="auto"/>
              </w:divBdr>
            </w:div>
            <w:div w:id="1613240461">
              <w:marLeft w:val="0"/>
              <w:marRight w:val="0"/>
              <w:marTop w:val="0"/>
              <w:marBottom w:val="0"/>
              <w:divBdr>
                <w:top w:val="none" w:sz="0" w:space="0" w:color="auto"/>
                <w:left w:val="none" w:sz="0" w:space="0" w:color="auto"/>
                <w:bottom w:val="none" w:sz="0" w:space="0" w:color="auto"/>
                <w:right w:val="none" w:sz="0" w:space="0" w:color="auto"/>
              </w:divBdr>
            </w:div>
            <w:div w:id="2059743521">
              <w:marLeft w:val="0"/>
              <w:marRight w:val="0"/>
              <w:marTop w:val="0"/>
              <w:marBottom w:val="0"/>
              <w:divBdr>
                <w:top w:val="none" w:sz="0" w:space="0" w:color="auto"/>
                <w:left w:val="none" w:sz="0" w:space="0" w:color="auto"/>
                <w:bottom w:val="none" w:sz="0" w:space="0" w:color="auto"/>
                <w:right w:val="none" w:sz="0" w:space="0" w:color="auto"/>
              </w:divBdr>
            </w:div>
            <w:div w:id="1571843591">
              <w:marLeft w:val="0"/>
              <w:marRight w:val="0"/>
              <w:marTop w:val="0"/>
              <w:marBottom w:val="0"/>
              <w:divBdr>
                <w:top w:val="none" w:sz="0" w:space="0" w:color="auto"/>
                <w:left w:val="none" w:sz="0" w:space="0" w:color="auto"/>
                <w:bottom w:val="none" w:sz="0" w:space="0" w:color="auto"/>
                <w:right w:val="none" w:sz="0" w:space="0" w:color="auto"/>
              </w:divBdr>
            </w:div>
            <w:div w:id="426924324">
              <w:marLeft w:val="0"/>
              <w:marRight w:val="0"/>
              <w:marTop w:val="0"/>
              <w:marBottom w:val="0"/>
              <w:divBdr>
                <w:top w:val="none" w:sz="0" w:space="0" w:color="auto"/>
                <w:left w:val="none" w:sz="0" w:space="0" w:color="auto"/>
                <w:bottom w:val="none" w:sz="0" w:space="0" w:color="auto"/>
                <w:right w:val="none" w:sz="0" w:space="0" w:color="auto"/>
              </w:divBdr>
            </w:div>
            <w:div w:id="1257666174">
              <w:marLeft w:val="0"/>
              <w:marRight w:val="0"/>
              <w:marTop w:val="0"/>
              <w:marBottom w:val="0"/>
              <w:divBdr>
                <w:top w:val="none" w:sz="0" w:space="0" w:color="auto"/>
                <w:left w:val="none" w:sz="0" w:space="0" w:color="auto"/>
                <w:bottom w:val="none" w:sz="0" w:space="0" w:color="auto"/>
                <w:right w:val="none" w:sz="0" w:space="0" w:color="auto"/>
              </w:divBdr>
            </w:div>
            <w:div w:id="1678540126">
              <w:marLeft w:val="0"/>
              <w:marRight w:val="0"/>
              <w:marTop w:val="0"/>
              <w:marBottom w:val="0"/>
              <w:divBdr>
                <w:top w:val="none" w:sz="0" w:space="0" w:color="auto"/>
                <w:left w:val="none" w:sz="0" w:space="0" w:color="auto"/>
                <w:bottom w:val="none" w:sz="0" w:space="0" w:color="auto"/>
                <w:right w:val="none" w:sz="0" w:space="0" w:color="auto"/>
              </w:divBdr>
            </w:div>
            <w:div w:id="726219372">
              <w:marLeft w:val="0"/>
              <w:marRight w:val="0"/>
              <w:marTop w:val="0"/>
              <w:marBottom w:val="0"/>
              <w:divBdr>
                <w:top w:val="none" w:sz="0" w:space="0" w:color="auto"/>
                <w:left w:val="none" w:sz="0" w:space="0" w:color="auto"/>
                <w:bottom w:val="none" w:sz="0" w:space="0" w:color="auto"/>
                <w:right w:val="none" w:sz="0" w:space="0" w:color="auto"/>
              </w:divBdr>
            </w:div>
            <w:div w:id="1562249418">
              <w:marLeft w:val="0"/>
              <w:marRight w:val="0"/>
              <w:marTop w:val="0"/>
              <w:marBottom w:val="0"/>
              <w:divBdr>
                <w:top w:val="none" w:sz="0" w:space="0" w:color="auto"/>
                <w:left w:val="none" w:sz="0" w:space="0" w:color="auto"/>
                <w:bottom w:val="none" w:sz="0" w:space="0" w:color="auto"/>
                <w:right w:val="none" w:sz="0" w:space="0" w:color="auto"/>
              </w:divBdr>
            </w:div>
            <w:div w:id="828061836">
              <w:marLeft w:val="0"/>
              <w:marRight w:val="0"/>
              <w:marTop w:val="0"/>
              <w:marBottom w:val="0"/>
              <w:divBdr>
                <w:top w:val="none" w:sz="0" w:space="0" w:color="auto"/>
                <w:left w:val="none" w:sz="0" w:space="0" w:color="auto"/>
                <w:bottom w:val="none" w:sz="0" w:space="0" w:color="auto"/>
                <w:right w:val="none" w:sz="0" w:space="0" w:color="auto"/>
              </w:divBdr>
            </w:div>
            <w:div w:id="770200823">
              <w:marLeft w:val="0"/>
              <w:marRight w:val="0"/>
              <w:marTop w:val="0"/>
              <w:marBottom w:val="0"/>
              <w:divBdr>
                <w:top w:val="none" w:sz="0" w:space="0" w:color="auto"/>
                <w:left w:val="none" w:sz="0" w:space="0" w:color="auto"/>
                <w:bottom w:val="none" w:sz="0" w:space="0" w:color="auto"/>
                <w:right w:val="none" w:sz="0" w:space="0" w:color="auto"/>
              </w:divBdr>
            </w:div>
            <w:div w:id="402682322">
              <w:marLeft w:val="0"/>
              <w:marRight w:val="0"/>
              <w:marTop w:val="0"/>
              <w:marBottom w:val="0"/>
              <w:divBdr>
                <w:top w:val="none" w:sz="0" w:space="0" w:color="auto"/>
                <w:left w:val="none" w:sz="0" w:space="0" w:color="auto"/>
                <w:bottom w:val="none" w:sz="0" w:space="0" w:color="auto"/>
                <w:right w:val="none" w:sz="0" w:space="0" w:color="auto"/>
              </w:divBdr>
            </w:div>
            <w:div w:id="1561090502">
              <w:marLeft w:val="0"/>
              <w:marRight w:val="0"/>
              <w:marTop w:val="0"/>
              <w:marBottom w:val="0"/>
              <w:divBdr>
                <w:top w:val="none" w:sz="0" w:space="0" w:color="auto"/>
                <w:left w:val="none" w:sz="0" w:space="0" w:color="auto"/>
                <w:bottom w:val="none" w:sz="0" w:space="0" w:color="auto"/>
                <w:right w:val="none" w:sz="0" w:space="0" w:color="auto"/>
              </w:divBdr>
            </w:div>
            <w:div w:id="409811515">
              <w:marLeft w:val="0"/>
              <w:marRight w:val="0"/>
              <w:marTop w:val="0"/>
              <w:marBottom w:val="0"/>
              <w:divBdr>
                <w:top w:val="none" w:sz="0" w:space="0" w:color="auto"/>
                <w:left w:val="none" w:sz="0" w:space="0" w:color="auto"/>
                <w:bottom w:val="none" w:sz="0" w:space="0" w:color="auto"/>
                <w:right w:val="none" w:sz="0" w:space="0" w:color="auto"/>
              </w:divBdr>
            </w:div>
            <w:div w:id="302153028">
              <w:marLeft w:val="0"/>
              <w:marRight w:val="0"/>
              <w:marTop w:val="0"/>
              <w:marBottom w:val="0"/>
              <w:divBdr>
                <w:top w:val="none" w:sz="0" w:space="0" w:color="auto"/>
                <w:left w:val="none" w:sz="0" w:space="0" w:color="auto"/>
                <w:bottom w:val="none" w:sz="0" w:space="0" w:color="auto"/>
                <w:right w:val="none" w:sz="0" w:space="0" w:color="auto"/>
              </w:divBdr>
            </w:div>
            <w:div w:id="1977490133">
              <w:marLeft w:val="0"/>
              <w:marRight w:val="0"/>
              <w:marTop w:val="0"/>
              <w:marBottom w:val="0"/>
              <w:divBdr>
                <w:top w:val="none" w:sz="0" w:space="0" w:color="auto"/>
                <w:left w:val="none" w:sz="0" w:space="0" w:color="auto"/>
                <w:bottom w:val="none" w:sz="0" w:space="0" w:color="auto"/>
                <w:right w:val="none" w:sz="0" w:space="0" w:color="auto"/>
              </w:divBdr>
            </w:div>
            <w:div w:id="1648590001">
              <w:marLeft w:val="0"/>
              <w:marRight w:val="0"/>
              <w:marTop w:val="0"/>
              <w:marBottom w:val="0"/>
              <w:divBdr>
                <w:top w:val="none" w:sz="0" w:space="0" w:color="auto"/>
                <w:left w:val="none" w:sz="0" w:space="0" w:color="auto"/>
                <w:bottom w:val="none" w:sz="0" w:space="0" w:color="auto"/>
                <w:right w:val="none" w:sz="0" w:space="0" w:color="auto"/>
              </w:divBdr>
            </w:div>
            <w:div w:id="1518421341">
              <w:marLeft w:val="0"/>
              <w:marRight w:val="0"/>
              <w:marTop w:val="0"/>
              <w:marBottom w:val="0"/>
              <w:divBdr>
                <w:top w:val="none" w:sz="0" w:space="0" w:color="auto"/>
                <w:left w:val="none" w:sz="0" w:space="0" w:color="auto"/>
                <w:bottom w:val="none" w:sz="0" w:space="0" w:color="auto"/>
                <w:right w:val="none" w:sz="0" w:space="0" w:color="auto"/>
              </w:divBdr>
            </w:div>
            <w:div w:id="404374022">
              <w:marLeft w:val="0"/>
              <w:marRight w:val="0"/>
              <w:marTop w:val="0"/>
              <w:marBottom w:val="0"/>
              <w:divBdr>
                <w:top w:val="none" w:sz="0" w:space="0" w:color="auto"/>
                <w:left w:val="none" w:sz="0" w:space="0" w:color="auto"/>
                <w:bottom w:val="none" w:sz="0" w:space="0" w:color="auto"/>
                <w:right w:val="none" w:sz="0" w:space="0" w:color="auto"/>
              </w:divBdr>
            </w:div>
            <w:div w:id="57284236">
              <w:marLeft w:val="0"/>
              <w:marRight w:val="0"/>
              <w:marTop w:val="0"/>
              <w:marBottom w:val="0"/>
              <w:divBdr>
                <w:top w:val="none" w:sz="0" w:space="0" w:color="auto"/>
                <w:left w:val="none" w:sz="0" w:space="0" w:color="auto"/>
                <w:bottom w:val="none" w:sz="0" w:space="0" w:color="auto"/>
                <w:right w:val="none" w:sz="0" w:space="0" w:color="auto"/>
              </w:divBdr>
            </w:div>
            <w:div w:id="340817538">
              <w:marLeft w:val="0"/>
              <w:marRight w:val="0"/>
              <w:marTop w:val="0"/>
              <w:marBottom w:val="0"/>
              <w:divBdr>
                <w:top w:val="none" w:sz="0" w:space="0" w:color="auto"/>
                <w:left w:val="none" w:sz="0" w:space="0" w:color="auto"/>
                <w:bottom w:val="none" w:sz="0" w:space="0" w:color="auto"/>
                <w:right w:val="none" w:sz="0" w:space="0" w:color="auto"/>
              </w:divBdr>
            </w:div>
            <w:div w:id="220797390">
              <w:marLeft w:val="0"/>
              <w:marRight w:val="0"/>
              <w:marTop w:val="0"/>
              <w:marBottom w:val="0"/>
              <w:divBdr>
                <w:top w:val="none" w:sz="0" w:space="0" w:color="auto"/>
                <w:left w:val="none" w:sz="0" w:space="0" w:color="auto"/>
                <w:bottom w:val="none" w:sz="0" w:space="0" w:color="auto"/>
                <w:right w:val="none" w:sz="0" w:space="0" w:color="auto"/>
              </w:divBdr>
            </w:div>
            <w:div w:id="2049331858">
              <w:marLeft w:val="0"/>
              <w:marRight w:val="0"/>
              <w:marTop w:val="0"/>
              <w:marBottom w:val="0"/>
              <w:divBdr>
                <w:top w:val="none" w:sz="0" w:space="0" w:color="auto"/>
                <w:left w:val="none" w:sz="0" w:space="0" w:color="auto"/>
                <w:bottom w:val="none" w:sz="0" w:space="0" w:color="auto"/>
                <w:right w:val="none" w:sz="0" w:space="0" w:color="auto"/>
              </w:divBdr>
            </w:div>
            <w:div w:id="2139717304">
              <w:marLeft w:val="0"/>
              <w:marRight w:val="0"/>
              <w:marTop w:val="0"/>
              <w:marBottom w:val="0"/>
              <w:divBdr>
                <w:top w:val="none" w:sz="0" w:space="0" w:color="auto"/>
                <w:left w:val="none" w:sz="0" w:space="0" w:color="auto"/>
                <w:bottom w:val="none" w:sz="0" w:space="0" w:color="auto"/>
                <w:right w:val="none" w:sz="0" w:space="0" w:color="auto"/>
              </w:divBdr>
            </w:div>
            <w:div w:id="433789901">
              <w:marLeft w:val="0"/>
              <w:marRight w:val="0"/>
              <w:marTop w:val="0"/>
              <w:marBottom w:val="0"/>
              <w:divBdr>
                <w:top w:val="none" w:sz="0" w:space="0" w:color="auto"/>
                <w:left w:val="none" w:sz="0" w:space="0" w:color="auto"/>
                <w:bottom w:val="none" w:sz="0" w:space="0" w:color="auto"/>
                <w:right w:val="none" w:sz="0" w:space="0" w:color="auto"/>
              </w:divBdr>
            </w:div>
            <w:div w:id="2096587615">
              <w:marLeft w:val="0"/>
              <w:marRight w:val="0"/>
              <w:marTop w:val="0"/>
              <w:marBottom w:val="0"/>
              <w:divBdr>
                <w:top w:val="none" w:sz="0" w:space="0" w:color="auto"/>
                <w:left w:val="none" w:sz="0" w:space="0" w:color="auto"/>
                <w:bottom w:val="none" w:sz="0" w:space="0" w:color="auto"/>
                <w:right w:val="none" w:sz="0" w:space="0" w:color="auto"/>
              </w:divBdr>
            </w:div>
            <w:div w:id="1492330881">
              <w:marLeft w:val="0"/>
              <w:marRight w:val="0"/>
              <w:marTop w:val="0"/>
              <w:marBottom w:val="0"/>
              <w:divBdr>
                <w:top w:val="none" w:sz="0" w:space="0" w:color="auto"/>
                <w:left w:val="none" w:sz="0" w:space="0" w:color="auto"/>
                <w:bottom w:val="none" w:sz="0" w:space="0" w:color="auto"/>
                <w:right w:val="none" w:sz="0" w:space="0" w:color="auto"/>
              </w:divBdr>
            </w:div>
            <w:div w:id="86123329">
              <w:marLeft w:val="0"/>
              <w:marRight w:val="0"/>
              <w:marTop w:val="0"/>
              <w:marBottom w:val="0"/>
              <w:divBdr>
                <w:top w:val="none" w:sz="0" w:space="0" w:color="auto"/>
                <w:left w:val="none" w:sz="0" w:space="0" w:color="auto"/>
                <w:bottom w:val="none" w:sz="0" w:space="0" w:color="auto"/>
                <w:right w:val="none" w:sz="0" w:space="0" w:color="auto"/>
              </w:divBdr>
            </w:div>
            <w:div w:id="219288272">
              <w:marLeft w:val="0"/>
              <w:marRight w:val="0"/>
              <w:marTop w:val="0"/>
              <w:marBottom w:val="0"/>
              <w:divBdr>
                <w:top w:val="none" w:sz="0" w:space="0" w:color="auto"/>
                <w:left w:val="none" w:sz="0" w:space="0" w:color="auto"/>
                <w:bottom w:val="none" w:sz="0" w:space="0" w:color="auto"/>
                <w:right w:val="none" w:sz="0" w:space="0" w:color="auto"/>
              </w:divBdr>
            </w:div>
            <w:div w:id="1607881703">
              <w:marLeft w:val="0"/>
              <w:marRight w:val="0"/>
              <w:marTop w:val="0"/>
              <w:marBottom w:val="0"/>
              <w:divBdr>
                <w:top w:val="none" w:sz="0" w:space="0" w:color="auto"/>
                <w:left w:val="none" w:sz="0" w:space="0" w:color="auto"/>
                <w:bottom w:val="none" w:sz="0" w:space="0" w:color="auto"/>
                <w:right w:val="none" w:sz="0" w:space="0" w:color="auto"/>
              </w:divBdr>
            </w:div>
            <w:div w:id="1981690390">
              <w:marLeft w:val="0"/>
              <w:marRight w:val="0"/>
              <w:marTop w:val="0"/>
              <w:marBottom w:val="0"/>
              <w:divBdr>
                <w:top w:val="none" w:sz="0" w:space="0" w:color="auto"/>
                <w:left w:val="none" w:sz="0" w:space="0" w:color="auto"/>
                <w:bottom w:val="none" w:sz="0" w:space="0" w:color="auto"/>
                <w:right w:val="none" w:sz="0" w:space="0" w:color="auto"/>
              </w:divBdr>
            </w:div>
            <w:div w:id="433137555">
              <w:marLeft w:val="0"/>
              <w:marRight w:val="0"/>
              <w:marTop w:val="0"/>
              <w:marBottom w:val="0"/>
              <w:divBdr>
                <w:top w:val="none" w:sz="0" w:space="0" w:color="auto"/>
                <w:left w:val="none" w:sz="0" w:space="0" w:color="auto"/>
                <w:bottom w:val="none" w:sz="0" w:space="0" w:color="auto"/>
                <w:right w:val="none" w:sz="0" w:space="0" w:color="auto"/>
              </w:divBdr>
            </w:div>
            <w:div w:id="1032917458">
              <w:marLeft w:val="0"/>
              <w:marRight w:val="0"/>
              <w:marTop w:val="0"/>
              <w:marBottom w:val="0"/>
              <w:divBdr>
                <w:top w:val="none" w:sz="0" w:space="0" w:color="auto"/>
                <w:left w:val="none" w:sz="0" w:space="0" w:color="auto"/>
                <w:bottom w:val="none" w:sz="0" w:space="0" w:color="auto"/>
                <w:right w:val="none" w:sz="0" w:space="0" w:color="auto"/>
              </w:divBdr>
            </w:div>
            <w:div w:id="678387262">
              <w:marLeft w:val="0"/>
              <w:marRight w:val="0"/>
              <w:marTop w:val="0"/>
              <w:marBottom w:val="0"/>
              <w:divBdr>
                <w:top w:val="none" w:sz="0" w:space="0" w:color="auto"/>
                <w:left w:val="none" w:sz="0" w:space="0" w:color="auto"/>
                <w:bottom w:val="none" w:sz="0" w:space="0" w:color="auto"/>
                <w:right w:val="none" w:sz="0" w:space="0" w:color="auto"/>
              </w:divBdr>
            </w:div>
            <w:div w:id="410007416">
              <w:marLeft w:val="0"/>
              <w:marRight w:val="0"/>
              <w:marTop w:val="0"/>
              <w:marBottom w:val="0"/>
              <w:divBdr>
                <w:top w:val="none" w:sz="0" w:space="0" w:color="auto"/>
                <w:left w:val="none" w:sz="0" w:space="0" w:color="auto"/>
                <w:bottom w:val="none" w:sz="0" w:space="0" w:color="auto"/>
                <w:right w:val="none" w:sz="0" w:space="0" w:color="auto"/>
              </w:divBdr>
            </w:div>
            <w:div w:id="400714700">
              <w:marLeft w:val="0"/>
              <w:marRight w:val="0"/>
              <w:marTop w:val="0"/>
              <w:marBottom w:val="0"/>
              <w:divBdr>
                <w:top w:val="none" w:sz="0" w:space="0" w:color="auto"/>
                <w:left w:val="none" w:sz="0" w:space="0" w:color="auto"/>
                <w:bottom w:val="none" w:sz="0" w:space="0" w:color="auto"/>
                <w:right w:val="none" w:sz="0" w:space="0" w:color="auto"/>
              </w:divBdr>
            </w:div>
            <w:div w:id="451479057">
              <w:marLeft w:val="0"/>
              <w:marRight w:val="0"/>
              <w:marTop w:val="0"/>
              <w:marBottom w:val="0"/>
              <w:divBdr>
                <w:top w:val="none" w:sz="0" w:space="0" w:color="auto"/>
                <w:left w:val="none" w:sz="0" w:space="0" w:color="auto"/>
                <w:bottom w:val="none" w:sz="0" w:space="0" w:color="auto"/>
                <w:right w:val="none" w:sz="0" w:space="0" w:color="auto"/>
              </w:divBdr>
            </w:div>
            <w:div w:id="1177767492">
              <w:marLeft w:val="0"/>
              <w:marRight w:val="0"/>
              <w:marTop w:val="0"/>
              <w:marBottom w:val="0"/>
              <w:divBdr>
                <w:top w:val="none" w:sz="0" w:space="0" w:color="auto"/>
                <w:left w:val="none" w:sz="0" w:space="0" w:color="auto"/>
                <w:bottom w:val="none" w:sz="0" w:space="0" w:color="auto"/>
                <w:right w:val="none" w:sz="0" w:space="0" w:color="auto"/>
              </w:divBdr>
            </w:div>
            <w:div w:id="676494762">
              <w:marLeft w:val="0"/>
              <w:marRight w:val="0"/>
              <w:marTop w:val="0"/>
              <w:marBottom w:val="0"/>
              <w:divBdr>
                <w:top w:val="none" w:sz="0" w:space="0" w:color="auto"/>
                <w:left w:val="none" w:sz="0" w:space="0" w:color="auto"/>
                <w:bottom w:val="none" w:sz="0" w:space="0" w:color="auto"/>
                <w:right w:val="none" w:sz="0" w:space="0" w:color="auto"/>
              </w:divBdr>
            </w:div>
            <w:div w:id="177425211">
              <w:marLeft w:val="0"/>
              <w:marRight w:val="0"/>
              <w:marTop w:val="0"/>
              <w:marBottom w:val="0"/>
              <w:divBdr>
                <w:top w:val="none" w:sz="0" w:space="0" w:color="auto"/>
                <w:left w:val="none" w:sz="0" w:space="0" w:color="auto"/>
                <w:bottom w:val="none" w:sz="0" w:space="0" w:color="auto"/>
                <w:right w:val="none" w:sz="0" w:space="0" w:color="auto"/>
              </w:divBdr>
            </w:div>
            <w:div w:id="1964846362">
              <w:marLeft w:val="0"/>
              <w:marRight w:val="0"/>
              <w:marTop w:val="0"/>
              <w:marBottom w:val="0"/>
              <w:divBdr>
                <w:top w:val="none" w:sz="0" w:space="0" w:color="auto"/>
                <w:left w:val="none" w:sz="0" w:space="0" w:color="auto"/>
                <w:bottom w:val="none" w:sz="0" w:space="0" w:color="auto"/>
                <w:right w:val="none" w:sz="0" w:space="0" w:color="auto"/>
              </w:divBdr>
            </w:div>
            <w:div w:id="1280257931">
              <w:marLeft w:val="0"/>
              <w:marRight w:val="0"/>
              <w:marTop w:val="0"/>
              <w:marBottom w:val="0"/>
              <w:divBdr>
                <w:top w:val="none" w:sz="0" w:space="0" w:color="auto"/>
                <w:left w:val="none" w:sz="0" w:space="0" w:color="auto"/>
                <w:bottom w:val="none" w:sz="0" w:space="0" w:color="auto"/>
                <w:right w:val="none" w:sz="0" w:space="0" w:color="auto"/>
              </w:divBdr>
            </w:div>
            <w:div w:id="1346976647">
              <w:marLeft w:val="0"/>
              <w:marRight w:val="0"/>
              <w:marTop w:val="0"/>
              <w:marBottom w:val="0"/>
              <w:divBdr>
                <w:top w:val="none" w:sz="0" w:space="0" w:color="auto"/>
                <w:left w:val="none" w:sz="0" w:space="0" w:color="auto"/>
                <w:bottom w:val="none" w:sz="0" w:space="0" w:color="auto"/>
                <w:right w:val="none" w:sz="0" w:space="0" w:color="auto"/>
              </w:divBdr>
            </w:div>
            <w:div w:id="1025251071">
              <w:marLeft w:val="0"/>
              <w:marRight w:val="0"/>
              <w:marTop w:val="0"/>
              <w:marBottom w:val="0"/>
              <w:divBdr>
                <w:top w:val="none" w:sz="0" w:space="0" w:color="auto"/>
                <w:left w:val="none" w:sz="0" w:space="0" w:color="auto"/>
                <w:bottom w:val="none" w:sz="0" w:space="0" w:color="auto"/>
                <w:right w:val="none" w:sz="0" w:space="0" w:color="auto"/>
              </w:divBdr>
            </w:div>
            <w:div w:id="1303274682">
              <w:marLeft w:val="0"/>
              <w:marRight w:val="0"/>
              <w:marTop w:val="0"/>
              <w:marBottom w:val="0"/>
              <w:divBdr>
                <w:top w:val="none" w:sz="0" w:space="0" w:color="auto"/>
                <w:left w:val="none" w:sz="0" w:space="0" w:color="auto"/>
                <w:bottom w:val="none" w:sz="0" w:space="0" w:color="auto"/>
                <w:right w:val="none" w:sz="0" w:space="0" w:color="auto"/>
              </w:divBdr>
            </w:div>
            <w:div w:id="1727029937">
              <w:marLeft w:val="0"/>
              <w:marRight w:val="0"/>
              <w:marTop w:val="0"/>
              <w:marBottom w:val="0"/>
              <w:divBdr>
                <w:top w:val="none" w:sz="0" w:space="0" w:color="auto"/>
                <w:left w:val="none" w:sz="0" w:space="0" w:color="auto"/>
                <w:bottom w:val="none" w:sz="0" w:space="0" w:color="auto"/>
                <w:right w:val="none" w:sz="0" w:space="0" w:color="auto"/>
              </w:divBdr>
            </w:div>
            <w:div w:id="2114932194">
              <w:marLeft w:val="0"/>
              <w:marRight w:val="0"/>
              <w:marTop w:val="0"/>
              <w:marBottom w:val="0"/>
              <w:divBdr>
                <w:top w:val="none" w:sz="0" w:space="0" w:color="auto"/>
                <w:left w:val="none" w:sz="0" w:space="0" w:color="auto"/>
                <w:bottom w:val="none" w:sz="0" w:space="0" w:color="auto"/>
                <w:right w:val="none" w:sz="0" w:space="0" w:color="auto"/>
              </w:divBdr>
            </w:div>
            <w:div w:id="1704089079">
              <w:marLeft w:val="0"/>
              <w:marRight w:val="0"/>
              <w:marTop w:val="0"/>
              <w:marBottom w:val="0"/>
              <w:divBdr>
                <w:top w:val="none" w:sz="0" w:space="0" w:color="auto"/>
                <w:left w:val="none" w:sz="0" w:space="0" w:color="auto"/>
                <w:bottom w:val="none" w:sz="0" w:space="0" w:color="auto"/>
                <w:right w:val="none" w:sz="0" w:space="0" w:color="auto"/>
              </w:divBdr>
            </w:div>
            <w:div w:id="128128495">
              <w:marLeft w:val="0"/>
              <w:marRight w:val="0"/>
              <w:marTop w:val="0"/>
              <w:marBottom w:val="0"/>
              <w:divBdr>
                <w:top w:val="none" w:sz="0" w:space="0" w:color="auto"/>
                <w:left w:val="none" w:sz="0" w:space="0" w:color="auto"/>
                <w:bottom w:val="none" w:sz="0" w:space="0" w:color="auto"/>
                <w:right w:val="none" w:sz="0" w:space="0" w:color="auto"/>
              </w:divBdr>
            </w:div>
            <w:div w:id="1891262541">
              <w:marLeft w:val="0"/>
              <w:marRight w:val="0"/>
              <w:marTop w:val="0"/>
              <w:marBottom w:val="0"/>
              <w:divBdr>
                <w:top w:val="none" w:sz="0" w:space="0" w:color="auto"/>
                <w:left w:val="none" w:sz="0" w:space="0" w:color="auto"/>
                <w:bottom w:val="none" w:sz="0" w:space="0" w:color="auto"/>
                <w:right w:val="none" w:sz="0" w:space="0" w:color="auto"/>
              </w:divBdr>
            </w:div>
            <w:div w:id="225844983">
              <w:marLeft w:val="0"/>
              <w:marRight w:val="0"/>
              <w:marTop w:val="0"/>
              <w:marBottom w:val="0"/>
              <w:divBdr>
                <w:top w:val="none" w:sz="0" w:space="0" w:color="auto"/>
                <w:left w:val="none" w:sz="0" w:space="0" w:color="auto"/>
                <w:bottom w:val="none" w:sz="0" w:space="0" w:color="auto"/>
                <w:right w:val="none" w:sz="0" w:space="0" w:color="auto"/>
              </w:divBdr>
            </w:div>
            <w:div w:id="209651857">
              <w:marLeft w:val="0"/>
              <w:marRight w:val="0"/>
              <w:marTop w:val="0"/>
              <w:marBottom w:val="0"/>
              <w:divBdr>
                <w:top w:val="none" w:sz="0" w:space="0" w:color="auto"/>
                <w:left w:val="none" w:sz="0" w:space="0" w:color="auto"/>
                <w:bottom w:val="none" w:sz="0" w:space="0" w:color="auto"/>
                <w:right w:val="none" w:sz="0" w:space="0" w:color="auto"/>
              </w:divBdr>
            </w:div>
            <w:div w:id="456528387">
              <w:marLeft w:val="0"/>
              <w:marRight w:val="0"/>
              <w:marTop w:val="0"/>
              <w:marBottom w:val="0"/>
              <w:divBdr>
                <w:top w:val="none" w:sz="0" w:space="0" w:color="auto"/>
                <w:left w:val="none" w:sz="0" w:space="0" w:color="auto"/>
                <w:bottom w:val="none" w:sz="0" w:space="0" w:color="auto"/>
                <w:right w:val="none" w:sz="0" w:space="0" w:color="auto"/>
              </w:divBdr>
            </w:div>
            <w:div w:id="2084061756">
              <w:marLeft w:val="0"/>
              <w:marRight w:val="0"/>
              <w:marTop w:val="0"/>
              <w:marBottom w:val="0"/>
              <w:divBdr>
                <w:top w:val="none" w:sz="0" w:space="0" w:color="auto"/>
                <w:left w:val="none" w:sz="0" w:space="0" w:color="auto"/>
                <w:bottom w:val="none" w:sz="0" w:space="0" w:color="auto"/>
                <w:right w:val="none" w:sz="0" w:space="0" w:color="auto"/>
              </w:divBdr>
            </w:div>
          </w:divsChild>
        </w:div>
        <w:div w:id="1994403656">
          <w:marLeft w:val="0"/>
          <w:marRight w:val="0"/>
          <w:marTop w:val="0"/>
          <w:marBottom w:val="0"/>
          <w:divBdr>
            <w:top w:val="none" w:sz="0" w:space="0" w:color="auto"/>
            <w:left w:val="none" w:sz="0" w:space="0" w:color="auto"/>
            <w:bottom w:val="none" w:sz="0" w:space="0" w:color="auto"/>
            <w:right w:val="none" w:sz="0" w:space="0" w:color="auto"/>
          </w:divBdr>
          <w:divsChild>
            <w:div w:id="12826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62</Pages>
  <Words>9526</Words>
  <Characters>54302</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V</dc:creator>
  <cp:keywords/>
  <dc:description/>
  <cp:lastModifiedBy>Pallavi V</cp:lastModifiedBy>
  <cp:revision>1</cp:revision>
  <dcterms:created xsi:type="dcterms:W3CDTF">2022-06-21T12:52:00Z</dcterms:created>
  <dcterms:modified xsi:type="dcterms:W3CDTF">2022-06-21T13:02:00Z</dcterms:modified>
</cp:coreProperties>
</file>